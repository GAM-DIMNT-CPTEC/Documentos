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Liberation Serif" w:hAnsi="Liberation Serif" w:eastAsia="Liberation Serif" w:cs="Liberation Serif"/>
          <w:b/>
          <w:color w:val="0000FF"/>
          <w:sz w:val="22"/>
          <w:szCs w:val="22"/>
        </w:rPr>
      </w:pPr>
      <w:r>
        <w:rPr>
          <w:rFonts w:ascii="Liberation Serif" w:hAnsi="Liberation Serif" w:eastAsia="Liberation Serif" w:cs="Liberation Serif"/>
          <w:b/>
          <w:color w:val="0000FF"/>
          <w:sz w:val="22"/>
          <w:szCs w:val="22"/>
        </w:rPr>
        <w:t xml:space="preserve">RE-Organização do </w:t>
      </w:r>
      <w:commentRangeStart w:id="0"/>
      <w:r>
        <w:rPr>
          <w:rFonts w:ascii="Liberation Serif" w:hAnsi="Liberation Serif" w:eastAsia="Liberation Serif" w:cs="Liberation Serif"/>
          <w:b/>
          <w:color w:val="0000FF"/>
          <w:sz w:val="22"/>
          <w:szCs w:val="22"/>
        </w:rPr>
        <w:t>CPTEC</w:t>
      </w:r>
      <w:commentRangeEnd w:id="0"/>
      <w:r>
        <w:commentReference w:id="0"/>
      </w:r>
    </w:p>
    <w:p>
      <w:pPr>
        <w:spacing w:line="360" w:lineRule="auto"/>
        <w:jc w:val="center"/>
        <w:rPr>
          <w:rFonts w:ascii="Liberation Serif" w:hAnsi="Liberation Serif" w:eastAsia="Liberation Serif" w:cs="Liberation Serif"/>
          <w:b/>
          <w:color w:val="0000FF"/>
          <w:sz w:val="22"/>
          <w:szCs w:val="22"/>
        </w:rPr>
      </w:pPr>
    </w:p>
    <w:p>
      <w:pPr>
        <w:spacing w:line="360" w:lineRule="auto"/>
        <w:jc w:val="center"/>
        <w:rPr>
          <w:rFonts w:ascii="Liberation Serif" w:hAnsi="Liberation Serif" w:eastAsia="Liberation Serif" w:cs="Liberation Serif"/>
          <w:b/>
          <w:color w:val="0000FF"/>
          <w:sz w:val="22"/>
          <w:szCs w:val="22"/>
        </w:rPr>
      </w:pPr>
      <w:r>
        <w:rPr>
          <w:rFonts w:ascii="Liberation Serif" w:hAnsi="Liberation Serif" w:eastAsia="Liberation Serif" w:cs="Liberation Serif"/>
          <w:b/>
          <w:color w:val="0000FF"/>
          <w:sz w:val="22"/>
          <w:szCs w:val="22"/>
        </w:rPr>
        <w:t>Grupos Transversais DIMNT &lt;–&gt; DIPTC &lt;–&gt; DISSM e interações com a COPDT</w:t>
      </w:r>
    </w:p>
    <w:p>
      <w:pPr>
        <w:spacing w:line="360" w:lineRule="auto"/>
        <w:jc w:val="both"/>
        <w:rPr>
          <w:rFonts w:ascii="Liberation Serif" w:hAnsi="Liberation Serif" w:eastAsia="Liberation Serif" w:cs="Liberation Serif"/>
          <w:sz w:val="22"/>
          <w:szCs w:val="22"/>
        </w:rPr>
      </w:pPr>
    </w:p>
    <w:p>
      <w:pPr>
        <w:spacing w:line="360" w:lineRule="auto"/>
        <w:jc w:val="both"/>
        <w:rPr>
          <w:rFonts w:ascii="Liberation Serif" w:hAnsi="Liberation Serif" w:eastAsia="Liberation Serif" w:cs="Liberation Serif"/>
          <w:sz w:val="22"/>
          <w:szCs w:val="22"/>
        </w:rPr>
      </w:pPr>
      <w:r>
        <w:rPr>
          <w:rFonts w:ascii="Liberation Serif" w:hAnsi="Liberation Serif" w:eastAsia="Liberation Serif" w:cs="Liberation Serif"/>
          <w:sz w:val="22"/>
          <w:szCs w:val="22"/>
        </w:rPr>
        <w:t xml:space="preserve">A consecução dos objetivos estratégicos do Instituto Nacional de Pesquisas Espaciais (INPE) no que concerne às questões de Meteorologia passa necessariamente por foco no contínuo desenvolvimento e aprimoramento de um sistema unificado de modelagem do Sistema Terrestre, adequado para todas as escalas de fenômenos ambientais relevantes para a sociedade brasileira. Para atender tal demanda, se faz necessário reorganizar as Divisões de Modelagem do Sistema Terrestre (DIMNT), Divisão de Previsão de Tempo e Clima (DIPTC) e a Divisão de Satélites e Sensores Meteorológicos (DISSM) da Coordenação Geral de Ciências da Terra (CGCT) para se ter um  direcionamento único para o desenvolvimento e aplicação do modelo comunitário – </w:t>
      </w:r>
      <w:r>
        <w:rPr>
          <w:rFonts w:ascii="Liberation Serif" w:hAnsi="Liberation Serif" w:eastAsia="Liberation Serif" w:cs="Liberation Serif"/>
          <w:i/>
          <w:sz w:val="22"/>
          <w:szCs w:val="22"/>
        </w:rPr>
        <w:t>Model for Ocean-laNd-Atmosphere predictioN</w:t>
      </w:r>
      <w:r>
        <w:rPr>
          <w:rFonts w:ascii="Liberation Serif" w:hAnsi="Liberation Serif" w:eastAsia="Liberation Serif" w:cs="Liberation Serif"/>
          <w:sz w:val="22"/>
          <w:szCs w:val="22"/>
        </w:rPr>
        <w:t xml:space="preserve"> (MONAN), no atendimento das atribuições e metas do INPE no âmbito da Rede Nacional de Meteorologia (RNM).</w:t>
      </w:r>
    </w:p>
    <w:p>
      <w:pPr>
        <w:spacing w:line="360" w:lineRule="auto"/>
        <w:jc w:val="both"/>
        <w:rPr>
          <w:rFonts w:ascii="Liberation Serif" w:hAnsi="Liberation Serif" w:eastAsia="Liberation Serif" w:cs="Liberation Serif"/>
          <w:sz w:val="22"/>
          <w:szCs w:val="22"/>
        </w:rPr>
      </w:pPr>
    </w:p>
    <w:p>
      <w:pPr>
        <w:spacing w:line="360" w:lineRule="auto"/>
        <w:jc w:val="both"/>
        <w:rPr>
          <w:rFonts w:ascii="Liberation Serif" w:hAnsi="Liberation Serif" w:eastAsia="Liberation Serif" w:cs="Liberation Serif"/>
          <w:sz w:val="22"/>
          <w:szCs w:val="22"/>
        </w:rPr>
      </w:pPr>
      <w:r>
        <w:rPr>
          <w:rFonts w:ascii="Liberation Serif" w:hAnsi="Liberation Serif" w:eastAsia="Liberation Serif" w:cs="Liberation Serif"/>
          <w:sz w:val="22"/>
          <w:szCs w:val="22"/>
        </w:rPr>
        <w:t>A reorganização das atividades das divisões citadas como proposto neste documento se materializa no estabelecimento de grupos transversais de trabalho divididos por temas de atuação. Cada grupo contribui</w:t>
      </w:r>
      <w:r>
        <w:rPr>
          <w:rFonts w:hint="default" w:ascii="Liberation Serif" w:hAnsi="Liberation Serif" w:eastAsia="Liberation Serif" w:cs="Liberation Serif"/>
          <w:sz w:val="22"/>
          <w:szCs w:val="22"/>
          <w:lang w:val="pt-PT"/>
        </w:rPr>
        <w:t>rá</w:t>
      </w:r>
      <w:r>
        <w:rPr>
          <w:rFonts w:ascii="Liberation Serif" w:hAnsi="Liberation Serif" w:eastAsia="Liberation Serif" w:cs="Liberation Serif"/>
          <w:sz w:val="22"/>
          <w:szCs w:val="22"/>
        </w:rPr>
        <w:t>, eficiente e harmonicamente, para o trabalho necessário de desenvolvimento do modelo MONAN e suas aplicações em Previsão Numérica de Tempo, Clima (PNTC) e ambiental.</w:t>
      </w:r>
    </w:p>
    <w:p>
      <w:pPr>
        <w:spacing w:line="360" w:lineRule="auto"/>
        <w:jc w:val="both"/>
        <w:rPr>
          <w:rFonts w:ascii="Liberation Serif" w:hAnsi="Liberation Serif" w:eastAsia="Liberation Serif" w:cs="Liberation Serif"/>
          <w:sz w:val="22"/>
          <w:szCs w:val="22"/>
        </w:rPr>
      </w:pPr>
    </w:p>
    <w:p>
      <w:pPr>
        <w:spacing w:line="360" w:lineRule="auto"/>
        <w:jc w:val="both"/>
        <w:rPr>
          <w:rFonts w:ascii="Liberation Serif" w:hAnsi="Liberation Serif" w:eastAsia="Liberation Serif" w:cs="Liberation Serif"/>
          <w:sz w:val="22"/>
          <w:szCs w:val="22"/>
        </w:rPr>
      </w:pPr>
      <w:r>
        <w:rPr>
          <w:rFonts w:ascii="Liberation Serif" w:hAnsi="Liberation Serif" w:eastAsia="Liberation Serif" w:cs="Liberation Serif"/>
          <w:sz w:val="22"/>
          <w:szCs w:val="22"/>
        </w:rPr>
        <w:t>Os grupos são formados para atuar nos diversos compartimentos do Sistema Terrestre e, ao mesmo tempo, zela</w:t>
      </w:r>
      <w:r>
        <w:rPr>
          <w:rFonts w:hint="default" w:ascii="Liberation Serif" w:hAnsi="Liberation Serif" w:eastAsia="Liberation Serif" w:cs="Liberation Serif"/>
          <w:sz w:val="22"/>
          <w:szCs w:val="22"/>
          <w:lang w:val="pt-PT"/>
        </w:rPr>
        <w:t>r</w:t>
      </w:r>
      <w:r>
        <w:rPr>
          <w:rFonts w:ascii="Liberation Serif" w:hAnsi="Liberation Serif" w:eastAsia="Liberation Serif" w:cs="Liberation Serif"/>
          <w:sz w:val="22"/>
          <w:szCs w:val="22"/>
        </w:rPr>
        <w:t xml:space="preserve"> por um acoplamento eficiente, harmônico e fisicamente correto. </w:t>
      </w:r>
    </w:p>
    <w:p>
      <w:pPr>
        <w:spacing w:line="360" w:lineRule="auto"/>
        <w:jc w:val="both"/>
        <w:rPr>
          <w:rFonts w:ascii="Liberation Serif" w:hAnsi="Liberation Serif" w:eastAsia="Liberation Serif" w:cs="Liberation Serif"/>
          <w:sz w:val="22"/>
          <w:szCs w:val="22"/>
        </w:rPr>
      </w:pPr>
    </w:p>
    <w:p>
      <w:pPr>
        <w:numPr>
          <w:ilvl w:val="0"/>
          <w:numId w:val="1"/>
        </w:numPr>
        <w:spacing w:line="360" w:lineRule="auto"/>
        <w:jc w:val="center"/>
        <w:rPr>
          <w:rFonts w:ascii="Liberation Serif" w:hAnsi="Liberation Serif" w:eastAsia="Liberation Serif" w:cs="Liberation Serif"/>
          <w:b/>
          <w:color w:val="0000FF"/>
          <w:sz w:val="22"/>
          <w:szCs w:val="22"/>
        </w:rPr>
      </w:pPr>
      <w:r>
        <w:rPr>
          <w:rFonts w:ascii="Liberation Serif" w:hAnsi="Liberation Serif" w:eastAsia="Liberation Serif" w:cs="Liberation Serif"/>
          <w:b/>
          <w:color w:val="0000FF"/>
          <w:sz w:val="22"/>
          <w:szCs w:val="22"/>
        </w:rPr>
        <w:t xml:space="preserve">Grupo de Avaliação de Modelos (GAM) e </w:t>
      </w:r>
      <w:r>
        <w:rPr>
          <w:rFonts w:hint="default" w:ascii="Liberation Serif" w:hAnsi="Liberation Serif" w:eastAsia="Liberation Serif" w:cs="Liberation Serif"/>
          <w:b/>
          <w:color w:val="0000FF"/>
          <w:sz w:val="22"/>
          <w:szCs w:val="22"/>
        </w:rPr>
        <w:t xml:space="preserve">desenvolvimento de </w:t>
      </w:r>
      <w:r>
        <w:rPr>
          <w:rFonts w:ascii="Liberation Serif" w:hAnsi="Liberation Serif" w:eastAsia="Liberation Serif" w:cs="Liberation Serif"/>
          <w:b/>
          <w:color w:val="0000FF"/>
          <w:sz w:val="22"/>
          <w:szCs w:val="22"/>
        </w:rPr>
        <w:t>produtos</w:t>
      </w:r>
    </w:p>
    <w:p>
      <w:pPr>
        <w:spacing w:line="360" w:lineRule="auto"/>
        <w:ind w:left="360"/>
        <w:jc w:val="both"/>
        <w:rPr>
          <w:rFonts w:ascii="Liberation Serif" w:hAnsi="Liberation Serif" w:eastAsia="Liberation Serif" w:cs="Liberation Serif"/>
          <w:color w:val="FF0000"/>
          <w:sz w:val="22"/>
          <w:szCs w:val="22"/>
        </w:rPr>
      </w:pPr>
    </w:p>
    <w:p>
      <w:pPr>
        <w:numPr>
          <w:ilvl w:val="0"/>
          <w:numId w:val="2"/>
        </w:numPr>
        <w:spacing w:line="360" w:lineRule="auto"/>
        <w:jc w:val="both"/>
        <w:rPr>
          <w:rFonts w:ascii="Liberation Serif" w:hAnsi="Liberation Serif" w:eastAsia="Liberation Serif" w:cs="Liberation Serif"/>
          <w:color w:val="000000"/>
          <w:sz w:val="22"/>
          <w:szCs w:val="22"/>
        </w:rPr>
      </w:pPr>
      <w:r>
        <w:rPr>
          <w:rFonts w:ascii="Liberation Serif" w:hAnsi="Liberation Serif" w:eastAsia="Liberation Serif" w:cs="Liberation Serif"/>
          <w:color w:val="000000"/>
          <w:sz w:val="22"/>
          <w:szCs w:val="22"/>
        </w:rPr>
        <w:t>Arrazoado</w:t>
      </w:r>
    </w:p>
    <w:p>
      <w:pPr>
        <w:spacing w:line="360" w:lineRule="auto"/>
        <w:ind w:left="360"/>
        <w:jc w:val="both"/>
        <w:rPr>
          <w:rFonts w:ascii="Liberation Serif" w:hAnsi="Liberation Serif" w:eastAsia="Liberation Serif" w:cs="Liberation Serif"/>
          <w:color w:val="000000"/>
          <w:sz w:val="22"/>
          <w:szCs w:val="22"/>
        </w:rPr>
      </w:pPr>
    </w:p>
    <w:p>
      <w:pPr>
        <w:spacing w:line="360" w:lineRule="auto"/>
        <w:jc w:val="both"/>
        <w:rPr>
          <w:rFonts w:ascii="Liberation Serif" w:hAnsi="Liberation Serif" w:eastAsia="Liberation Serif" w:cs="Liberation Serif"/>
          <w:sz w:val="22"/>
          <w:szCs w:val="22"/>
        </w:rPr>
      </w:pPr>
      <w:r>
        <w:rPr>
          <w:rFonts w:ascii="Liberation Serif" w:hAnsi="Liberation Serif" w:eastAsia="Liberation Serif" w:cs="Liberation Serif"/>
          <w:sz w:val="22"/>
          <w:szCs w:val="22"/>
        </w:rPr>
        <w:t>O Grupo de Avaliação de Modelos (GAM) e seus produtos tem o objetivo de elaborar protocolos e procedimentos de avaliação objetiva para que os modelos de previsão numérica desenvolvidos pela DIMNT sejam avaliados de forma objetiva, garantindo que os mesmos atinjam seu objetivo finalístico. O grupo também contribuirá para a avaliação, certificação e proposição de produtos inovadores baseados nas</w:t>
      </w:r>
      <w:r>
        <w:rPr>
          <w:rFonts w:ascii="Liberation Serif" w:hAnsi="Liberation Serif" w:eastAsia="Liberation Serif" w:cs="Liberation Serif"/>
          <w:color w:val="000000"/>
          <w:sz w:val="22"/>
          <w:szCs w:val="22"/>
        </w:rPr>
        <w:t xml:space="preserve"> previsões numéricas.  </w:t>
      </w:r>
    </w:p>
    <w:p>
      <w:pPr>
        <w:spacing w:line="360" w:lineRule="auto"/>
        <w:jc w:val="both"/>
        <w:rPr>
          <w:rFonts w:ascii="Liberation Serif" w:hAnsi="Liberation Serif" w:eastAsia="Liberation Serif" w:cs="Liberation Serif"/>
          <w:sz w:val="22"/>
          <w:szCs w:val="22"/>
        </w:rPr>
      </w:pPr>
    </w:p>
    <w:p>
      <w:pPr>
        <w:numPr>
          <w:ilvl w:val="0"/>
          <w:numId w:val="2"/>
        </w:numPr>
        <w:spacing w:line="360" w:lineRule="auto"/>
        <w:jc w:val="both"/>
        <w:rPr>
          <w:rFonts w:ascii="Liberation Serif" w:hAnsi="Liberation Serif" w:eastAsia="Liberation Serif" w:cs="Liberation Serif"/>
          <w:color w:val="000000"/>
          <w:sz w:val="22"/>
          <w:szCs w:val="22"/>
        </w:rPr>
      </w:pPr>
      <w:r>
        <w:rPr>
          <w:rFonts w:ascii="Liberation Serif" w:hAnsi="Liberation Serif" w:eastAsia="Liberation Serif" w:cs="Liberation Serif"/>
          <w:color w:val="000000"/>
          <w:sz w:val="22"/>
          <w:szCs w:val="22"/>
        </w:rPr>
        <w:t>Missão/Atribuições</w:t>
      </w:r>
    </w:p>
    <w:p>
      <w:pPr>
        <w:spacing w:line="360" w:lineRule="auto"/>
        <w:ind w:left="360"/>
        <w:jc w:val="both"/>
        <w:rPr>
          <w:rFonts w:ascii="Liberation Serif" w:hAnsi="Liberation Serif" w:eastAsia="Liberation Serif" w:cs="Liberation Serif"/>
          <w:color w:val="000000"/>
          <w:sz w:val="22"/>
          <w:szCs w:val="22"/>
        </w:rPr>
      </w:pPr>
    </w:p>
    <w:p>
      <w:pPr>
        <w:spacing w:line="360" w:lineRule="auto"/>
        <w:ind w:firstLine="720"/>
        <w:jc w:val="both"/>
        <w:rPr>
          <w:rFonts w:ascii="Liberation Serif" w:hAnsi="Liberation Serif" w:eastAsia="Liberation Serif" w:cs="Liberation Serif"/>
          <w:b/>
          <w:color w:val="000000"/>
          <w:sz w:val="22"/>
          <w:szCs w:val="22"/>
        </w:rPr>
      </w:pPr>
      <w:r>
        <w:rPr>
          <w:rFonts w:ascii="Liberation Serif" w:hAnsi="Liberation Serif" w:eastAsia="Liberation Serif" w:cs="Liberation Serif"/>
          <w:b/>
          <w:color w:val="000000"/>
          <w:sz w:val="22"/>
          <w:szCs w:val="22"/>
        </w:rPr>
        <w:t xml:space="preserve">Missão: </w:t>
      </w:r>
    </w:p>
    <w:p>
      <w:pPr>
        <w:spacing w:line="360" w:lineRule="auto"/>
        <w:ind w:left="708"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ascii="Liberation Serif" w:hAnsi="Liberation Serif" w:eastAsia="Liberation Serif" w:cs="Liberation Serif"/>
          <w:color w:val="000000"/>
          <w:sz w:val="22"/>
          <w:szCs w:val="22"/>
        </w:rPr>
        <w:t>Desenvolver e aplicar o estado da arte em metodologias de avaliação objetiva para a homologação e certificação do desempenho dos modelos de previsão numérica desenvolvidos pela DIMNT</w:t>
      </w:r>
      <w:r>
        <w:rPr>
          <w:rFonts w:ascii="Liberation Serif" w:hAnsi="Liberation Serif" w:eastAsia="Liberation Serif" w:cs="Liberation Serif"/>
          <w:color w:val="000000"/>
          <w:sz w:val="22"/>
          <w:szCs w:val="22"/>
          <w:highlight w:val="none"/>
        </w:rPr>
        <w:t>;</w:t>
      </w:r>
      <w:r>
        <w:rPr>
          <w:rFonts w:ascii="Liberation Serif" w:hAnsi="Liberation Serif" w:eastAsia="Liberation Serif" w:cs="Liberation Serif"/>
          <w:color w:val="000000"/>
          <w:sz w:val="22"/>
          <w:szCs w:val="22"/>
        </w:rPr>
        <w:t xml:space="preserve"> propor, avaliar e certificar produtos inovadores desenvolvidos pela DIMNT. </w:t>
      </w:r>
    </w:p>
    <w:p>
      <w:pPr>
        <w:spacing w:line="360" w:lineRule="auto"/>
        <w:ind w:left="360"/>
        <w:jc w:val="both"/>
        <w:rPr>
          <w:rFonts w:ascii="Liberation Serif" w:hAnsi="Liberation Serif" w:eastAsia="Liberation Serif" w:cs="Liberation Serif"/>
          <w:color w:val="000000"/>
          <w:sz w:val="22"/>
          <w:szCs w:val="22"/>
        </w:rPr>
      </w:pPr>
    </w:p>
    <w:p>
      <w:pPr>
        <w:spacing w:line="360" w:lineRule="auto"/>
        <w:ind w:left="360"/>
        <w:jc w:val="both"/>
        <w:rPr>
          <w:rFonts w:ascii="Liberation Serif" w:hAnsi="Liberation Serif" w:eastAsia="Liberation Serif" w:cs="Liberation Serif"/>
          <w:b/>
          <w:color w:val="000000"/>
          <w:sz w:val="22"/>
          <w:szCs w:val="22"/>
        </w:rPr>
      </w:pPr>
    </w:p>
    <w:p>
      <w:pPr>
        <w:spacing w:line="360" w:lineRule="auto"/>
        <w:ind w:left="360" w:firstLine="360"/>
        <w:jc w:val="both"/>
        <w:rPr>
          <w:rFonts w:ascii="Liberation Serif" w:hAnsi="Liberation Serif" w:eastAsia="Liberation Serif" w:cs="Liberation Serif"/>
          <w:b/>
          <w:color w:val="000000"/>
          <w:sz w:val="22"/>
          <w:szCs w:val="22"/>
        </w:rPr>
      </w:pPr>
      <w:r>
        <w:rPr>
          <w:rFonts w:ascii="Liberation Serif" w:hAnsi="Liberation Serif" w:eastAsia="Liberation Serif" w:cs="Liberation Serif"/>
          <w:b/>
          <w:color w:val="000000"/>
          <w:sz w:val="22"/>
          <w:szCs w:val="22"/>
        </w:rPr>
        <w:t>Atribuições:</w:t>
      </w:r>
    </w:p>
    <w:p>
      <w:pPr>
        <w:numPr>
          <w:ilvl w:val="0"/>
          <w:numId w:val="3"/>
        </w:numPr>
        <w:spacing w:line="360" w:lineRule="auto"/>
        <w:jc w:val="both"/>
        <w:rPr>
          <w:rFonts w:ascii="Liberation Serif" w:hAnsi="Liberation Serif" w:eastAsia="Liberation Serif" w:cs="Liberation Serif"/>
          <w:color w:val="000000"/>
          <w:sz w:val="22"/>
          <w:szCs w:val="22"/>
        </w:rPr>
      </w:pPr>
      <w:r>
        <w:rPr>
          <w:rFonts w:hint="default" w:ascii="Liberation Serif" w:hAnsi="Liberation Serif" w:eastAsia="Liberation Serif" w:cs="Liberation Serif"/>
          <w:color w:val="000000"/>
          <w:sz w:val="22"/>
          <w:szCs w:val="22"/>
          <w:lang w:val="pt-PT"/>
        </w:rPr>
        <w:t>E</w:t>
      </w:r>
      <w:r>
        <w:rPr>
          <w:rFonts w:ascii="Liberation Serif" w:hAnsi="Liberation Serif" w:eastAsia="Liberation Serif" w:cs="Liberation Serif"/>
          <w:color w:val="000000"/>
          <w:sz w:val="22"/>
          <w:szCs w:val="22"/>
        </w:rPr>
        <w:t xml:space="preserve">star em concordância com as recomendações da Organização Meteorológica Mundial (OMM) no que tange à elaboração de protocolos para avaliação e verificação de modelos </w:t>
      </w:r>
      <w:r>
        <w:rPr>
          <w:rFonts w:hint="default" w:ascii="Liberation Serif" w:hAnsi="Liberation Serif" w:eastAsia="Liberation Serif" w:cs="Liberation Serif"/>
          <w:color w:val="000000"/>
          <w:sz w:val="22"/>
          <w:szCs w:val="22"/>
          <w:lang w:val="pt-PT"/>
        </w:rPr>
        <w:t xml:space="preserve">numéricos; </w:t>
      </w:r>
    </w:p>
    <w:p>
      <w:pPr>
        <w:numPr>
          <w:ilvl w:val="0"/>
          <w:numId w:val="3"/>
        </w:numPr>
        <w:spacing w:line="360" w:lineRule="auto"/>
        <w:jc w:val="both"/>
        <w:rPr>
          <w:rFonts w:ascii="Liberation Serif" w:hAnsi="Liberation Serif" w:eastAsia="Liberation Serif" w:cs="Liberation Serif"/>
          <w:color w:val="000000"/>
          <w:sz w:val="22"/>
          <w:szCs w:val="22"/>
        </w:rPr>
      </w:pPr>
      <w:r>
        <w:rPr>
          <w:rFonts w:ascii="Liberation Serif" w:hAnsi="Liberation Serif" w:eastAsia="Liberation Serif" w:cs="Liberation Serif"/>
          <w:color w:val="000000"/>
          <w:sz w:val="22"/>
          <w:szCs w:val="22"/>
        </w:rPr>
        <w:t>Elaborar e aplicar protocolos de avaliação objetiva de desempenho dos modelos de previsão numérica desenvolvidos pela DIMNT</w:t>
      </w:r>
      <w:r>
        <w:rPr>
          <w:rFonts w:hint="default" w:ascii="Liberation Serif" w:hAnsi="Liberation Serif" w:eastAsia="Liberation Serif" w:cs="Liberation Serif"/>
          <w:color w:val="000000"/>
          <w:sz w:val="22"/>
          <w:szCs w:val="22"/>
          <w:lang w:val="pt-PT"/>
        </w:rPr>
        <w:t>, considerando todas as componentes do Sistema Terrestre</w:t>
      </w:r>
      <w:r>
        <w:rPr>
          <w:rFonts w:ascii="Liberation Serif" w:hAnsi="Liberation Serif" w:eastAsia="Liberation Serif" w:cs="Liberation Serif"/>
          <w:sz w:val="22"/>
          <w:szCs w:val="22"/>
        </w:rPr>
        <w:t>, garantindo a certificação de qualidade e funcionalidade operacional para atender ao cronograma de transição de versão estabelecido pela DIPTC e/ou pela Coordenação</w:t>
      </w:r>
      <w:r>
        <w:rPr>
          <w:rFonts w:ascii="Liberation Serif" w:hAnsi="Liberation Serif" w:eastAsia="Liberation Serif" w:cs="Liberation Serif"/>
          <w:color w:val="000000"/>
          <w:sz w:val="22"/>
          <w:szCs w:val="22"/>
        </w:rPr>
        <w:t xml:space="preserve">; </w:t>
      </w:r>
    </w:p>
    <w:p>
      <w:pPr>
        <w:numPr>
          <w:ilvl w:val="0"/>
          <w:numId w:val="3"/>
        </w:numPr>
        <w:spacing w:line="360" w:lineRule="auto"/>
        <w:jc w:val="both"/>
        <w:rPr>
          <w:rFonts w:ascii="Liberation Serif" w:hAnsi="Liberation Serif" w:eastAsia="Liberation Serif" w:cs="Liberation Serif"/>
          <w:color w:val="000000"/>
          <w:sz w:val="22"/>
          <w:szCs w:val="22"/>
        </w:rPr>
      </w:pPr>
      <w:r>
        <w:rPr>
          <w:rFonts w:ascii="Liberation Serif" w:hAnsi="Liberation Serif" w:eastAsia="Liberation Serif" w:cs="Liberation Serif"/>
          <w:color w:val="000000"/>
          <w:sz w:val="22"/>
          <w:szCs w:val="22"/>
        </w:rPr>
        <w:t>Emitir relatório de avaliação de desempenho dos modelos da DIMNT disponibilizados pelos grupos de desenvolvimento, com periodicidade a ser definida conjuntamente entre o GAM e Chefia da DIMNT, a fim de contibuir com a melhoria de desempenho dos modelos.</w:t>
      </w:r>
    </w:p>
    <w:p>
      <w:pPr>
        <w:numPr>
          <w:ilvl w:val="0"/>
          <w:numId w:val="3"/>
        </w:numPr>
        <w:spacing w:line="360" w:lineRule="auto"/>
        <w:jc w:val="both"/>
        <w:rPr>
          <w:rFonts w:ascii="Liberation Serif" w:hAnsi="Liberation Serif" w:eastAsia="Liberation Serif" w:cs="Liberation Serif"/>
          <w:color w:val="000000"/>
          <w:sz w:val="22"/>
          <w:szCs w:val="22"/>
        </w:rPr>
      </w:pPr>
      <w:r>
        <w:rPr>
          <w:rFonts w:ascii="Liberation Serif" w:hAnsi="Liberation Serif" w:eastAsia="Liberation Serif" w:cs="Liberation Serif"/>
          <w:color w:val="000000"/>
          <w:sz w:val="22"/>
          <w:szCs w:val="22"/>
        </w:rPr>
        <w:t xml:space="preserve">Interagir com o grupo de Desenvolvimento de Produtos de Sensoriamento Remoto (DPSR) com a finalidade de identificar produtos relevantes para uso na avaliação objetiva dos modelos da DIMNT; </w:t>
      </w:r>
    </w:p>
    <w:p>
      <w:pPr>
        <w:numPr>
          <w:ilvl w:val="0"/>
          <w:numId w:val="3"/>
        </w:numPr>
        <w:spacing w:line="360" w:lineRule="auto"/>
        <w:jc w:val="both"/>
        <w:rPr>
          <w:rFonts w:ascii="Liberation Serif" w:hAnsi="Liberation Serif" w:eastAsia="Liberation Serif" w:cs="Liberation Serif"/>
          <w:color w:val="000000"/>
          <w:sz w:val="22"/>
          <w:szCs w:val="22"/>
        </w:rPr>
      </w:pPr>
      <w:r>
        <w:rPr>
          <w:rFonts w:hint="default" w:ascii="Liberation Serif" w:hAnsi="Liberation Serif" w:eastAsia="Liberation Serif" w:cs="Liberation Serif"/>
          <w:color w:val="000000"/>
          <w:sz w:val="22"/>
          <w:szCs w:val="22"/>
        </w:rPr>
        <w:t>A</w:t>
      </w:r>
      <w:r>
        <w:rPr>
          <w:rFonts w:ascii="Liberation Serif" w:hAnsi="Liberation Serif" w:eastAsia="Liberation Serif" w:cs="Liberation Serif"/>
          <w:color w:val="000000"/>
          <w:sz w:val="22"/>
          <w:szCs w:val="22"/>
        </w:rPr>
        <w:t>tuar como interface entre o</w:t>
      </w:r>
      <w:r>
        <w:rPr>
          <w:rFonts w:hint="default" w:ascii="Liberation Serif" w:hAnsi="Liberation Serif" w:eastAsia="Liberation Serif" w:cs="Liberation Serif"/>
          <w:color w:val="000000"/>
          <w:sz w:val="22"/>
          <w:szCs w:val="22"/>
        </w:rPr>
        <w:t>s</w:t>
      </w:r>
      <w:r>
        <w:rPr>
          <w:rFonts w:ascii="Liberation Serif" w:hAnsi="Liberation Serif" w:eastAsia="Liberation Serif" w:cs="Liberation Serif"/>
          <w:color w:val="000000"/>
          <w:sz w:val="22"/>
          <w:szCs w:val="22"/>
        </w:rPr>
        <w:t xml:space="preserve"> grupo</w:t>
      </w:r>
      <w:r>
        <w:rPr>
          <w:rFonts w:hint="default" w:ascii="Liberation Serif" w:hAnsi="Liberation Serif" w:eastAsia="Liberation Serif" w:cs="Liberation Serif"/>
          <w:color w:val="000000"/>
          <w:sz w:val="22"/>
          <w:szCs w:val="22"/>
        </w:rPr>
        <w:t>s de desenvolvimento e o</w:t>
      </w:r>
      <w:r>
        <w:rPr>
          <w:rFonts w:ascii="Liberation Serif" w:hAnsi="Liberation Serif" w:eastAsia="Liberation Serif" w:cs="Liberation Serif"/>
          <w:color w:val="000000"/>
          <w:sz w:val="22"/>
          <w:szCs w:val="22"/>
        </w:rPr>
        <w:t xml:space="preserve"> MAM </w:t>
      </w:r>
      <w:r>
        <w:rPr>
          <w:rFonts w:hint="default" w:ascii="Liberation Serif" w:hAnsi="Liberation Serif" w:eastAsia="Liberation Serif" w:cs="Liberation Serif"/>
          <w:color w:val="000000"/>
          <w:sz w:val="22"/>
          <w:szCs w:val="22"/>
        </w:rPr>
        <w:t xml:space="preserve">com a finalidade de </w:t>
      </w:r>
      <w:r>
        <w:rPr>
          <w:rFonts w:hint="default" w:ascii="Liberation Serif" w:hAnsi="Liberation Serif" w:eastAsia="Liberation Serif" w:cs="Liberation Serif"/>
          <w:color w:val="000000"/>
          <w:sz w:val="22"/>
          <w:szCs w:val="22"/>
          <w:lang w:val="pt-PT"/>
        </w:rPr>
        <w:t>contribuir para a</w:t>
      </w:r>
      <w:r>
        <w:rPr>
          <w:rFonts w:ascii="Liberation Serif" w:hAnsi="Liberation Serif" w:eastAsia="Liberation Serif" w:cs="Liberation Serif"/>
          <w:color w:val="000000"/>
          <w:sz w:val="22"/>
          <w:szCs w:val="22"/>
        </w:rPr>
        <w:t xml:space="preserve"> correção dos </w:t>
      </w:r>
      <w:r>
        <w:rPr>
          <w:rFonts w:hint="default" w:ascii="Liberation Serif" w:hAnsi="Liberation Serif" w:eastAsia="Liberation Serif" w:cs="Liberation Serif"/>
          <w:color w:val="000000"/>
          <w:sz w:val="22"/>
          <w:szCs w:val="22"/>
        </w:rPr>
        <w:t>erros sistem</w:t>
      </w:r>
      <w:r>
        <w:rPr>
          <w:rFonts w:hint="default" w:ascii="Liberation Serif" w:hAnsi="Liberation Serif" w:eastAsia="Liberation Serif" w:cs="Liberation Serif"/>
          <w:color w:val="000000"/>
          <w:sz w:val="22"/>
          <w:szCs w:val="22"/>
          <w:lang w:val="pt-PT"/>
        </w:rPr>
        <w:t>áticos identificados</w:t>
      </w:r>
      <w:r>
        <w:rPr>
          <w:rFonts w:ascii="Liberation Serif" w:hAnsi="Liberation Serif" w:eastAsia="Liberation Serif" w:cs="Liberation Serif"/>
          <w:color w:val="000000"/>
          <w:sz w:val="22"/>
          <w:szCs w:val="22"/>
        </w:rPr>
        <w:t xml:space="preserve"> nas previsões numéricas operacionais, bem como tomar conhecimento das demandas recebidas dos usuários institucionais; </w:t>
      </w:r>
    </w:p>
    <w:p>
      <w:pPr>
        <w:numPr>
          <w:ilvl w:val="0"/>
          <w:numId w:val="3"/>
        </w:numPr>
        <w:spacing w:line="360" w:lineRule="auto"/>
        <w:jc w:val="both"/>
        <w:rPr>
          <w:rFonts w:ascii="Liberation Serif" w:hAnsi="Liberation Serif" w:eastAsia="Liberation Serif" w:cs="Liberation Serif"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Liberation Serif" w:hAnsi="Liberation Serif" w:eastAsia="Liberation Serif" w:cs="Liberation Serif"/>
          <w:color w:val="000000"/>
          <w:sz w:val="22"/>
          <w:szCs w:val="22"/>
        </w:rPr>
        <w:t>Manter contínuo gerenciamento e aprimoramento da suíte de avaliação de modelos utilizada ou outras ferramentas</w:t>
      </w:r>
      <w:r>
        <w:rPr>
          <w:rFonts w:hint="default" w:ascii="Liberation Serif" w:hAnsi="Liberation Serif" w:eastAsia="Liberation Serif" w:cs="Liberation Serif"/>
          <w:color w:val="000000"/>
          <w:sz w:val="22"/>
          <w:szCs w:val="22"/>
          <w:lang w:val="pt-PT"/>
        </w:rPr>
        <w:t xml:space="preserve">, que deverão ser </w:t>
      </w:r>
      <w:r>
        <w:rPr>
          <w:rFonts w:ascii="Liberation Serif" w:hAnsi="Liberation Serif" w:eastAsia="Liberation Serif" w:cs="Liberation Serif"/>
          <w:color w:val="000000"/>
          <w:sz w:val="22"/>
          <w:szCs w:val="22"/>
        </w:rPr>
        <w:t>certificadas pelo grupo</w:t>
      </w:r>
      <w:r>
        <w:rPr>
          <w:rFonts w:ascii="Liberation Serif" w:hAnsi="Liberation Serif" w:eastAsia="Liberation Serif" w:cs="Liberation Serif"/>
          <w:color w:val="000000"/>
          <w:sz w:val="22"/>
          <w:szCs w:val="22"/>
          <w:highlight w:val="none"/>
        </w:rPr>
        <w:t xml:space="preserve"> </w:t>
      </w:r>
      <w:r>
        <w:rPr>
          <w:rFonts w:ascii="Liberation Serif" w:hAnsi="Liberation Serif" w:eastAsia="Liberation Serif" w:cs="Liberation Serif"/>
          <w:color w:val="auto"/>
          <w:sz w:val="22"/>
          <w:szCs w:val="22"/>
          <w:highlight w:val="none"/>
        </w:rPr>
        <w:t>GAM</w:t>
      </w:r>
      <w:r>
        <w:rPr>
          <w:rFonts w:hint="default" w:ascii="Liberation Serif" w:hAnsi="Liberation Serif" w:eastAsia="Liberation Serif" w:cs="Liberation Serif"/>
          <w:color w:val="000000"/>
          <w:sz w:val="22"/>
          <w:szCs w:val="22"/>
          <w:lang w:val="pt-PT"/>
        </w:rPr>
        <w:t xml:space="preserve">, </w:t>
      </w:r>
      <w:r>
        <w:rPr>
          <w:rFonts w:ascii="Liberation Serif" w:hAnsi="Liberation Serif" w:eastAsia="Liberation Serif" w:cs="Liberation Serif"/>
          <w:color w:val="000000"/>
          <w:sz w:val="22"/>
          <w:szCs w:val="22"/>
        </w:rPr>
        <w:t xml:space="preserve">garantindo a gestão documental e temporal por meio de uso de </w:t>
      </w:r>
      <w:r>
        <w:rPr>
          <w:rFonts w:hint="default" w:ascii="Liberation Serif" w:hAnsi="Liberation Serif" w:eastAsia="Liberation Serif" w:cs="Liberation Serif"/>
          <w:color w:val="000000"/>
          <w:sz w:val="22"/>
          <w:szCs w:val="22"/>
          <w:lang w:val="pt-PT"/>
        </w:rPr>
        <w:t xml:space="preserve">repositório e </w:t>
      </w:r>
      <w:r>
        <w:rPr>
          <w:rFonts w:ascii="Liberation Serif" w:hAnsi="Liberation Serif" w:eastAsia="Liberation Serif" w:cs="Liberation Serif"/>
          <w:color w:val="000000"/>
          <w:sz w:val="22"/>
          <w:szCs w:val="22"/>
        </w:rPr>
        <w:t>sistema de versionamento;</w:t>
      </w:r>
    </w:p>
    <w:p>
      <w:pPr>
        <w:numPr>
          <w:ilvl w:val="0"/>
          <w:numId w:val="3"/>
        </w:numPr>
        <w:spacing w:line="360" w:lineRule="auto"/>
        <w:jc w:val="both"/>
        <w:rPr>
          <w:rFonts w:ascii="Liberation Serif" w:hAnsi="Liberation Serif" w:eastAsia="Liberation Serif" w:cs="Liberation Serif"/>
          <w:color w:val="000000"/>
          <w:sz w:val="22"/>
          <w:szCs w:val="22"/>
        </w:rPr>
      </w:pPr>
      <w:r>
        <w:rPr>
          <w:rFonts w:hint="default" w:ascii="Liberation Serif" w:hAnsi="Liberation Serif" w:eastAsia="Liberation Serif" w:cs="Liberation Serif"/>
          <w:color w:val="000000"/>
          <w:sz w:val="22"/>
          <w:szCs w:val="22"/>
          <w:lang w:val="pt-PT"/>
        </w:rPr>
        <w:t xml:space="preserve">Realizar pesquisa e inovação sobre </w:t>
      </w:r>
      <w:r>
        <w:rPr>
          <w:rFonts w:ascii="Liberation Serif" w:hAnsi="Liberation Serif" w:eastAsia="Liberation Serif" w:cs="Liberation Serif"/>
          <w:color w:val="000000"/>
          <w:sz w:val="22"/>
          <w:szCs w:val="22"/>
        </w:rPr>
        <w:t xml:space="preserve">técnicas e dados para avaliação de modelos; </w:t>
      </w:r>
      <w:r>
        <w:rPr>
          <w:rFonts w:hint="default" w:ascii="Liberation Serif" w:hAnsi="Liberation Serif" w:eastAsia="Liberation Serif" w:cs="Liberation Serif"/>
          <w:color w:val="000000"/>
          <w:sz w:val="22"/>
          <w:szCs w:val="22"/>
          <w:lang w:val="pt-PT"/>
        </w:rPr>
        <w:t>realizar pesquisa e inovação em produtos de</w:t>
      </w:r>
      <w:r>
        <w:rPr>
          <w:rFonts w:ascii="Liberation Serif" w:hAnsi="Liberation Serif" w:eastAsia="Liberation Serif" w:cs="Liberation Serif"/>
          <w:color w:val="000000"/>
          <w:sz w:val="22"/>
          <w:szCs w:val="22"/>
        </w:rPr>
        <w:t xml:space="preserve"> previsão numérica</w:t>
      </w:r>
      <w:r>
        <w:rPr>
          <w:rFonts w:hint="default" w:ascii="Liberation Serif" w:hAnsi="Liberation Serif" w:eastAsia="Liberation Serif" w:cs="Liberation Serif"/>
          <w:color w:val="000000"/>
          <w:sz w:val="22"/>
          <w:szCs w:val="22"/>
          <w:lang w:val="pt-PT"/>
        </w:rPr>
        <w:t>.</w:t>
      </w:r>
    </w:p>
    <w:p>
      <w:pPr>
        <w:spacing w:line="360" w:lineRule="auto"/>
        <w:ind w:left="1080"/>
        <w:jc w:val="both"/>
        <w:rPr>
          <w:rFonts w:ascii="Liberation Serif" w:hAnsi="Liberation Serif" w:eastAsia="Liberation Serif" w:cs="Liberation Serif"/>
          <w:color w:val="000000"/>
          <w:sz w:val="22"/>
          <w:szCs w:val="22"/>
        </w:rPr>
      </w:pPr>
    </w:p>
    <w:p>
      <w:pPr>
        <w:numPr>
          <w:ilvl w:val="0"/>
          <w:numId w:val="2"/>
        </w:numPr>
        <w:spacing w:line="360" w:lineRule="auto"/>
        <w:jc w:val="both"/>
        <w:rPr>
          <w:rFonts w:ascii="Liberation Serif" w:hAnsi="Liberation Serif" w:eastAsia="Liberation Serif" w:cs="Liberation Serif"/>
          <w:color w:val="000000"/>
          <w:sz w:val="22"/>
          <w:szCs w:val="22"/>
        </w:rPr>
      </w:pPr>
      <w:r>
        <w:rPr>
          <w:rFonts w:ascii="Liberation Serif" w:hAnsi="Liberation Serif" w:eastAsia="Liberation Serif" w:cs="Liberation Serif"/>
          <w:color w:val="000000"/>
          <w:sz w:val="22"/>
          <w:szCs w:val="22"/>
        </w:rPr>
        <w:t>Visão</w:t>
      </w:r>
    </w:p>
    <w:p>
      <w:pPr>
        <w:spacing w:line="360" w:lineRule="auto"/>
        <w:ind w:left="360"/>
        <w:jc w:val="both"/>
        <w:rPr>
          <w:rFonts w:ascii="Liberation Serif" w:hAnsi="Liberation Serif" w:eastAsia="Liberation Serif" w:cs="Liberation Serif"/>
          <w:color w:val="000000"/>
          <w:sz w:val="22"/>
          <w:szCs w:val="22"/>
        </w:rPr>
      </w:pPr>
    </w:p>
    <w:p>
      <w:pPr>
        <w:spacing w:line="360" w:lineRule="auto"/>
        <w:ind w:left="720"/>
        <w:rPr>
          <w:rFonts w:ascii="Liberation Serif" w:hAnsi="Liberation Serif" w:eastAsia="Liberation Serif" w:cs="Liberation Serif"/>
          <w:sz w:val="22"/>
          <w:szCs w:val="22"/>
        </w:rPr>
      </w:pPr>
    </w:p>
    <w:p>
      <w:pPr>
        <w:spacing w:line="360" w:lineRule="auto"/>
        <w:ind w:left="720"/>
        <w:rPr>
          <w:rFonts w:hint="default" w:ascii="Liberation Serif" w:hAnsi="Liberation Serif" w:eastAsia="Liberation Serif" w:cs="Liberation Serif"/>
          <w:sz w:val="22"/>
          <w:szCs w:val="22"/>
          <w:lang w:val="pt-PT"/>
        </w:rPr>
      </w:pPr>
      <w:r>
        <w:rPr>
          <w:rFonts w:ascii="Liberation Serif" w:hAnsi="Liberation Serif" w:eastAsia="Liberation Serif" w:cs="Liberation Serif"/>
          <w:sz w:val="22"/>
          <w:szCs w:val="22"/>
        </w:rPr>
        <w:t xml:space="preserve">Ser referência no INPE e no âmbito nacional </w:t>
      </w:r>
      <w:r>
        <w:rPr>
          <w:rFonts w:hint="default" w:ascii="Liberation Serif" w:hAnsi="Liberation Serif" w:eastAsia="Liberation Serif" w:cs="Liberation Serif"/>
          <w:sz w:val="22"/>
          <w:szCs w:val="22"/>
          <w:lang w:val="pt-PT"/>
        </w:rPr>
        <w:t>em</w:t>
      </w:r>
      <w:r>
        <w:rPr>
          <w:rFonts w:ascii="Liberation Serif" w:hAnsi="Liberation Serif" w:eastAsia="Liberation Serif" w:cs="Liberation Serif"/>
          <w:sz w:val="22"/>
          <w:szCs w:val="22"/>
        </w:rPr>
        <w:t xml:space="preserve"> desenvolvimento comunitário </w:t>
      </w:r>
      <w:r>
        <w:rPr>
          <w:rFonts w:hint="default" w:ascii="Liberation Serif" w:hAnsi="Liberation Serif" w:eastAsia="Liberation Serif" w:cs="Liberation Serif"/>
          <w:sz w:val="22"/>
          <w:szCs w:val="22"/>
          <w:lang w:val="pt-PT"/>
        </w:rPr>
        <w:t xml:space="preserve">de </w:t>
      </w:r>
      <w:r>
        <w:rPr>
          <w:rFonts w:ascii="Liberation Serif" w:hAnsi="Liberation Serif" w:eastAsia="Liberation Serif" w:cs="Liberation Serif"/>
          <w:sz w:val="22"/>
          <w:szCs w:val="22"/>
        </w:rPr>
        <w:t>ferramentas e metodologias objetivas para avaliação dos modelos numéricos do Sistema Terrestre, em conformidade com as recomendações da OMM</w:t>
      </w:r>
      <w:r>
        <w:rPr>
          <w:rFonts w:hint="default" w:ascii="Liberation Serif" w:hAnsi="Liberation Serif" w:eastAsia="Liberation Serif" w:cs="Liberation Serif"/>
          <w:sz w:val="22"/>
          <w:szCs w:val="22"/>
          <w:lang w:val="pt-PT"/>
        </w:rPr>
        <w:t xml:space="preserve">; </w:t>
      </w:r>
      <w:r>
        <w:rPr>
          <w:rFonts w:ascii="Liberation Serif" w:hAnsi="Liberation Serif" w:eastAsia="Liberation Serif" w:cs="Liberation Serif"/>
          <w:sz w:val="22"/>
          <w:szCs w:val="22"/>
        </w:rPr>
        <w:t xml:space="preserve"> dotar o INPE de </w:t>
      </w:r>
      <w:r>
        <w:rPr>
          <w:rFonts w:hint="default" w:ascii="Liberation Serif" w:hAnsi="Liberation Serif" w:eastAsia="Liberation Serif" w:cs="Liberation Serif"/>
          <w:sz w:val="22"/>
          <w:szCs w:val="22"/>
          <w:lang w:val="pt-PT"/>
        </w:rPr>
        <w:t xml:space="preserve">inovação em </w:t>
      </w:r>
      <w:r>
        <w:rPr>
          <w:rFonts w:ascii="Liberation Serif" w:hAnsi="Liberation Serif" w:eastAsia="Liberation Serif" w:cs="Liberation Serif"/>
          <w:sz w:val="22"/>
          <w:szCs w:val="22"/>
        </w:rPr>
        <w:t xml:space="preserve">produtos de previsão numérica </w:t>
      </w:r>
      <w:r>
        <w:rPr>
          <w:rFonts w:ascii="Liberation Serif" w:hAnsi="Liberation Serif" w:eastAsia="Liberation Serif" w:cs="Liberation Serif"/>
          <w:sz w:val="22"/>
          <w:szCs w:val="22"/>
          <w:highlight w:val="none"/>
        </w:rPr>
        <w:t xml:space="preserve">e técnicas </w:t>
      </w:r>
      <w:r>
        <w:rPr>
          <w:rFonts w:hint="default" w:ascii="Liberation Serif" w:hAnsi="Liberation Serif" w:eastAsia="Liberation Serif" w:cs="Liberation Serif"/>
          <w:sz w:val="22"/>
          <w:szCs w:val="22"/>
          <w:highlight w:val="none"/>
          <w:lang w:val="pt-PT"/>
        </w:rPr>
        <w:t xml:space="preserve">de </w:t>
      </w:r>
      <w:r>
        <w:rPr>
          <w:rFonts w:ascii="Liberation Serif" w:hAnsi="Liberation Serif" w:eastAsia="Liberation Serif" w:cs="Liberation Serif"/>
          <w:sz w:val="22"/>
          <w:szCs w:val="22"/>
          <w:highlight w:val="none"/>
        </w:rPr>
        <w:t>avalia</w:t>
      </w:r>
      <w:r>
        <w:rPr>
          <w:rFonts w:hint="default" w:ascii="Liberation Serif" w:hAnsi="Liberation Serif" w:eastAsia="Liberation Serif" w:cs="Liberation Serif"/>
          <w:sz w:val="22"/>
          <w:szCs w:val="22"/>
          <w:highlight w:val="none"/>
          <w:lang w:val="pt-PT"/>
        </w:rPr>
        <w:t>ção objetiva de</w:t>
      </w:r>
      <w:r>
        <w:rPr>
          <w:rFonts w:ascii="Liberation Serif" w:hAnsi="Liberation Serif" w:eastAsia="Liberation Serif" w:cs="Liberation Serif"/>
          <w:sz w:val="22"/>
          <w:szCs w:val="22"/>
          <w:highlight w:val="none"/>
        </w:rPr>
        <w:t xml:space="preserve"> modelos</w:t>
      </w:r>
      <w:r>
        <w:rPr>
          <w:rFonts w:hint="default" w:ascii="Liberation Serif" w:hAnsi="Liberation Serif" w:eastAsia="Liberation Serif" w:cs="Liberation Serif"/>
          <w:sz w:val="22"/>
          <w:szCs w:val="22"/>
          <w:highlight w:val="none"/>
          <w:lang w:val="pt-PT"/>
        </w:rPr>
        <w:t xml:space="preserve"> numéricos.</w:t>
      </w:r>
    </w:p>
    <w:p>
      <w:pPr>
        <w:spacing w:line="360" w:lineRule="auto"/>
        <w:ind w:left="720"/>
        <w:rPr>
          <w:ins w:id="0" w:author="Carlos Frederico Bastarz" w:date="2022-03-25T14:11:00Z"/>
          <w:rFonts w:hint="default" w:ascii="Liberation Serif" w:hAnsi="Liberation Serif" w:eastAsia="Liberation Serif" w:cs="Liberation Serif"/>
          <w:sz w:val="22"/>
          <w:szCs w:val="22"/>
          <w:lang w:val="pt-PT"/>
        </w:rPr>
      </w:pPr>
    </w:p>
    <w:p>
      <w:pPr>
        <w:spacing w:line="360" w:lineRule="auto"/>
        <w:ind w:left="720"/>
        <w:rPr>
          <w:ins w:id="1" w:author="Carlos Frederico Bastarz" w:date="2022-03-25T14:02:00Z"/>
          <w:rFonts w:ascii="Liberation Serif" w:hAnsi="Liberation Serif" w:eastAsia="Liberation Serif" w:cs="Liberation Serif"/>
          <w:sz w:val="22"/>
          <w:szCs w:val="22"/>
        </w:rPr>
      </w:pPr>
    </w:p>
    <w:p>
      <w:pPr>
        <w:spacing w:line="360" w:lineRule="auto"/>
        <w:ind w:left="720"/>
        <w:rPr>
          <w:rFonts w:ascii="Liberation Serif" w:hAnsi="Liberation Serif" w:eastAsia="Liberation Serif" w:cs="Liberation Serif"/>
          <w:sz w:val="22"/>
          <w:szCs w:val="22"/>
        </w:rPr>
      </w:pPr>
    </w:p>
    <w:p>
      <w:pPr>
        <w:numPr>
          <w:ilvl w:val="0"/>
          <w:numId w:val="2"/>
        </w:numPr>
        <w:spacing w:line="360" w:lineRule="auto"/>
        <w:jc w:val="both"/>
        <w:rPr>
          <w:rFonts w:ascii="Liberation Serif" w:hAnsi="Liberation Serif" w:eastAsia="Liberation Serif" w:cs="Liberation Serif"/>
          <w:color w:val="000000"/>
          <w:sz w:val="22"/>
          <w:szCs w:val="22"/>
        </w:rPr>
      </w:pPr>
      <w:r>
        <w:rPr>
          <w:rFonts w:ascii="Liberation Serif" w:hAnsi="Liberation Serif" w:eastAsia="Liberation Serif" w:cs="Liberation Serif"/>
          <w:color w:val="000000"/>
          <w:sz w:val="22"/>
          <w:szCs w:val="22"/>
        </w:rPr>
        <w:t>Valores (baseados nos atuais valores declarados pelo INPE)</w:t>
      </w:r>
    </w:p>
    <w:p>
      <w:pPr>
        <w:numPr>
          <w:ilvl w:val="0"/>
          <w:numId w:val="4"/>
        </w:numPr>
        <w:spacing w:line="360" w:lineRule="auto"/>
        <w:jc w:val="both"/>
        <w:rPr>
          <w:rFonts w:ascii="Liberation Serif" w:hAnsi="Liberation Serif" w:eastAsia="Liberation Serif" w:cs="Liberation Serif"/>
          <w:color w:val="000000"/>
          <w:sz w:val="22"/>
          <w:szCs w:val="22"/>
        </w:rPr>
      </w:pPr>
      <w:r>
        <w:rPr>
          <w:rFonts w:ascii="Liberation Serif" w:hAnsi="Liberation Serif" w:eastAsia="Liberation Serif" w:cs="Liberation Serif"/>
          <w:color w:val="000000"/>
          <w:sz w:val="22"/>
          <w:szCs w:val="22"/>
        </w:rPr>
        <w:t xml:space="preserve">Trabalho em equipe </w:t>
      </w:r>
    </w:p>
    <w:p>
      <w:pPr>
        <w:numPr>
          <w:ilvl w:val="0"/>
          <w:numId w:val="4"/>
        </w:numPr>
        <w:spacing w:line="360" w:lineRule="auto"/>
        <w:jc w:val="both"/>
        <w:rPr>
          <w:rFonts w:ascii="Liberation Serif" w:hAnsi="Liberation Serif" w:eastAsia="Liberation Serif" w:cs="Liberation Serif"/>
          <w:color w:val="000000"/>
          <w:sz w:val="22"/>
          <w:szCs w:val="22"/>
        </w:rPr>
      </w:pPr>
      <w:r>
        <w:rPr>
          <w:rFonts w:ascii="Liberation Serif" w:hAnsi="Liberation Serif" w:eastAsia="Liberation Serif" w:cs="Liberation Serif"/>
          <w:color w:val="000000"/>
          <w:sz w:val="22"/>
          <w:szCs w:val="22"/>
        </w:rPr>
        <w:t>Inovação</w:t>
      </w:r>
    </w:p>
    <w:p>
      <w:pPr>
        <w:numPr>
          <w:ilvl w:val="0"/>
          <w:numId w:val="4"/>
        </w:numPr>
        <w:spacing w:line="360" w:lineRule="auto"/>
        <w:jc w:val="both"/>
        <w:rPr>
          <w:rFonts w:ascii="Liberation Serif" w:hAnsi="Liberation Serif" w:eastAsia="Liberation Serif" w:cs="Liberation Serif"/>
          <w:color w:val="000000"/>
          <w:sz w:val="22"/>
          <w:szCs w:val="22"/>
        </w:rPr>
      </w:pPr>
      <w:r>
        <w:rPr>
          <w:rFonts w:ascii="Liberation Serif" w:hAnsi="Liberation Serif" w:eastAsia="Liberation Serif" w:cs="Liberation Serif"/>
          <w:color w:val="000000"/>
          <w:sz w:val="22"/>
          <w:szCs w:val="22"/>
        </w:rPr>
        <w:t>Qualidade</w:t>
      </w:r>
    </w:p>
    <w:p>
      <w:pPr>
        <w:spacing w:line="360" w:lineRule="auto"/>
        <w:ind w:left="1080"/>
        <w:rPr>
          <w:rFonts w:ascii="Liberation Serif" w:hAnsi="Liberation Serif" w:eastAsia="Liberation Serif" w:cs="Liberation Serif"/>
          <w:color w:val="000000"/>
          <w:sz w:val="22"/>
          <w:szCs w:val="22"/>
        </w:rPr>
      </w:pPr>
    </w:p>
    <w:p>
      <w:pPr>
        <w:numPr>
          <w:ilvl w:val="0"/>
          <w:numId w:val="2"/>
        </w:numPr>
        <w:spacing w:line="360" w:lineRule="auto"/>
        <w:jc w:val="both"/>
        <w:rPr>
          <w:rFonts w:ascii="Liberation Serif" w:hAnsi="Liberation Serif" w:eastAsia="Liberation Serif" w:cs="Liberation Serif"/>
          <w:color w:val="000000"/>
          <w:sz w:val="22"/>
          <w:szCs w:val="22"/>
        </w:rPr>
      </w:pPr>
      <w:r>
        <w:rPr>
          <w:rFonts w:ascii="Liberation Serif" w:hAnsi="Liberation Serif" w:eastAsia="Liberation Serif" w:cs="Liberation Serif"/>
          <w:color w:val="000000"/>
          <w:sz w:val="22"/>
          <w:szCs w:val="22"/>
        </w:rPr>
        <w:t>Ponto Focal: Ariane Frassoni</w:t>
      </w:r>
    </w:p>
    <w:p>
      <w:pPr>
        <w:spacing w:line="360" w:lineRule="auto"/>
        <w:ind w:left="360"/>
        <w:jc w:val="both"/>
        <w:rPr>
          <w:rFonts w:ascii="Liberation Serif" w:hAnsi="Liberation Serif" w:eastAsia="Liberation Serif" w:cs="Liberation Serif"/>
          <w:color w:val="000000"/>
          <w:sz w:val="22"/>
          <w:szCs w:val="22"/>
        </w:rPr>
      </w:pPr>
    </w:p>
    <w:p>
      <w:pPr>
        <w:numPr>
          <w:ilvl w:val="0"/>
          <w:numId w:val="2"/>
        </w:numPr>
        <w:spacing w:line="360" w:lineRule="auto"/>
        <w:jc w:val="both"/>
        <w:rPr>
          <w:rFonts w:ascii="Liberation Serif" w:hAnsi="Liberation Serif" w:eastAsia="Liberation Serif" w:cs="Liberation Serif"/>
          <w:color w:val="000000"/>
          <w:sz w:val="22"/>
          <w:szCs w:val="22"/>
        </w:rPr>
      </w:pPr>
      <w:r>
        <w:rPr>
          <w:rFonts w:ascii="Liberation Serif" w:hAnsi="Liberation Serif" w:eastAsia="Liberation Serif" w:cs="Liberation Serif"/>
          <w:color w:val="000000"/>
          <w:sz w:val="22"/>
          <w:szCs w:val="22"/>
        </w:rPr>
        <w:t xml:space="preserve">Membros </w:t>
      </w:r>
    </w:p>
    <w:p>
      <w:pPr>
        <w:numPr>
          <w:ilvl w:val="0"/>
          <w:numId w:val="5"/>
        </w:numPr>
        <w:spacing w:line="360" w:lineRule="auto"/>
        <w:jc w:val="both"/>
        <w:rPr>
          <w:rFonts w:ascii="Liberation Serif" w:hAnsi="Liberation Serif" w:eastAsia="Liberation Serif" w:cs="Liberation Serif"/>
          <w:sz w:val="22"/>
          <w:szCs w:val="22"/>
        </w:rPr>
      </w:pPr>
      <w:r>
        <w:rPr>
          <w:rFonts w:ascii="Liberation Serif" w:hAnsi="Liberation Serif" w:eastAsia="Liberation Serif" w:cs="Liberation Serif"/>
          <w:sz w:val="22"/>
          <w:szCs w:val="22"/>
        </w:rPr>
        <w:t>Ariane Frassoni</w:t>
      </w:r>
    </w:p>
    <w:p>
      <w:pPr>
        <w:numPr>
          <w:ilvl w:val="0"/>
          <w:numId w:val="5"/>
        </w:numPr>
        <w:spacing w:line="360" w:lineRule="auto"/>
        <w:jc w:val="both"/>
        <w:rPr>
          <w:rFonts w:ascii="Liberation Serif" w:hAnsi="Liberation Serif" w:eastAsia="Liberation Serif" w:cs="Liberation Serif"/>
          <w:sz w:val="22"/>
          <w:szCs w:val="22"/>
        </w:rPr>
      </w:pPr>
      <w:r>
        <w:rPr>
          <w:rFonts w:ascii="Liberation Serif" w:hAnsi="Liberation Serif" w:eastAsia="Liberation Serif" w:cs="Liberation Serif"/>
          <w:sz w:val="22"/>
          <w:szCs w:val="22"/>
        </w:rPr>
        <w:t>Bárbara Alessandra G. P. Yamada</w:t>
      </w:r>
    </w:p>
    <w:p>
      <w:pPr>
        <w:numPr>
          <w:ilvl w:val="0"/>
          <w:numId w:val="5"/>
        </w:numPr>
        <w:spacing w:line="360" w:lineRule="auto"/>
        <w:jc w:val="both"/>
        <w:rPr>
          <w:rFonts w:ascii="Liberation Serif" w:hAnsi="Liberation Serif" w:eastAsia="Liberation Serif" w:cs="Liberation Serif"/>
          <w:sz w:val="22"/>
          <w:szCs w:val="22"/>
        </w:rPr>
      </w:pPr>
      <w:r>
        <w:rPr>
          <w:rFonts w:ascii="Liberation Serif" w:hAnsi="Liberation Serif" w:eastAsia="Liberation Serif" w:cs="Liberation Serif"/>
          <w:sz w:val="22"/>
          <w:szCs w:val="22"/>
        </w:rPr>
        <w:t>Carlos F. Bastarz (</w:t>
      </w:r>
      <w:r>
        <w:rPr>
          <w:rFonts w:hint="default" w:ascii="Liberation Serif" w:hAnsi="Liberation Serif" w:eastAsia="Liberation Serif" w:cs="Liberation Serif"/>
          <w:sz w:val="22"/>
          <w:szCs w:val="22"/>
          <w:lang w:val="pt-PT"/>
        </w:rPr>
        <w:t>membro transversal</w:t>
      </w:r>
      <w:r>
        <w:rPr>
          <w:rFonts w:ascii="Liberation Serif" w:hAnsi="Liberation Serif" w:eastAsia="Liberation Serif" w:cs="Liberation Serif"/>
          <w:sz w:val="22"/>
          <w:szCs w:val="22"/>
        </w:rPr>
        <w:t>)</w:t>
      </w:r>
    </w:p>
    <w:p>
      <w:pPr>
        <w:numPr>
          <w:ilvl w:val="0"/>
          <w:numId w:val="5"/>
        </w:numPr>
        <w:spacing w:line="360" w:lineRule="auto"/>
        <w:jc w:val="both"/>
        <w:rPr>
          <w:rFonts w:ascii="Liberation Serif" w:hAnsi="Liberation Serif" w:eastAsia="Liberation Serif" w:cs="Liberation Serif"/>
          <w:sz w:val="22"/>
          <w:szCs w:val="22"/>
        </w:rPr>
      </w:pPr>
      <w:r>
        <w:rPr>
          <w:rFonts w:ascii="Liberation Serif" w:hAnsi="Liberation Serif" w:eastAsia="Liberation Serif" w:cs="Liberation Serif"/>
          <w:sz w:val="22"/>
          <w:szCs w:val="22"/>
          <w:lang w:val="pt-BR"/>
        </w:rPr>
        <w:t>Clovis Angeli Sansigolo</w:t>
      </w:r>
    </w:p>
    <w:p>
      <w:pPr>
        <w:numPr>
          <w:ilvl w:val="0"/>
          <w:numId w:val="5"/>
        </w:numPr>
        <w:spacing w:line="360" w:lineRule="auto"/>
        <w:jc w:val="both"/>
        <w:rPr>
          <w:rFonts w:ascii="Liberation Serif" w:hAnsi="Liberation Serif" w:eastAsia="Liberation Serif" w:cs="Liberation Serif"/>
          <w:sz w:val="22"/>
          <w:szCs w:val="22"/>
        </w:rPr>
      </w:pPr>
      <w:r>
        <w:rPr>
          <w:rFonts w:ascii="Liberation Serif" w:hAnsi="Liberation Serif" w:eastAsia="Liberation Serif" w:cs="Liberation Serif"/>
          <w:sz w:val="22"/>
          <w:szCs w:val="22"/>
        </w:rPr>
        <w:t>Diogo Arsego (</w:t>
      </w:r>
      <w:r>
        <w:rPr>
          <w:rFonts w:hint="default" w:ascii="Liberation Serif" w:hAnsi="Liberation Serif" w:eastAsia="Liberation Serif" w:cs="Liberation Serif"/>
          <w:sz w:val="22"/>
          <w:szCs w:val="22"/>
          <w:lang w:val="pt-PT"/>
        </w:rPr>
        <w:t>membro transversal</w:t>
      </w:r>
      <w:r>
        <w:rPr>
          <w:rFonts w:ascii="Liberation Serif" w:hAnsi="Liberation Serif" w:eastAsia="Liberation Serif" w:cs="Liberation Serif"/>
          <w:sz w:val="22"/>
          <w:szCs w:val="22"/>
        </w:rPr>
        <w:t>)</w:t>
      </w:r>
    </w:p>
    <w:p>
      <w:pPr>
        <w:numPr>
          <w:ilvl w:val="0"/>
          <w:numId w:val="5"/>
        </w:numPr>
        <w:spacing w:line="360" w:lineRule="auto"/>
        <w:jc w:val="both"/>
        <w:rPr>
          <w:rFonts w:ascii="Liberation Serif" w:hAnsi="Liberation Serif" w:eastAsia="Liberation Serif" w:cs="Liberation Serif"/>
          <w:sz w:val="22"/>
          <w:szCs w:val="22"/>
        </w:rPr>
      </w:pPr>
      <w:r>
        <w:rPr>
          <w:rFonts w:ascii="Liberation Serif" w:hAnsi="Liberation Serif" w:eastAsia="Liberation Serif" w:cs="Liberation Serif"/>
          <w:sz w:val="22"/>
          <w:szCs w:val="22"/>
          <w:lang w:val="pt-BR"/>
        </w:rPr>
        <w:t>Fabio C</w:t>
      </w:r>
      <w:r>
        <w:rPr>
          <w:rFonts w:ascii="Liberation Serif" w:hAnsi="Liberation Serif" w:eastAsia="Liberation Serif" w:cs="Liberation Serif"/>
          <w:sz w:val="22"/>
          <w:szCs w:val="22"/>
        </w:rPr>
        <w:t>.</w:t>
      </w:r>
      <w:r>
        <w:rPr>
          <w:rFonts w:ascii="Liberation Serif" w:hAnsi="Liberation Serif" w:eastAsia="Liberation Serif" w:cs="Liberation Serif"/>
          <w:sz w:val="22"/>
          <w:szCs w:val="22"/>
          <w:lang w:val="pt-BR"/>
        </w:rPr>
        <w:t xml:space="preserve"> C</w:t>
      </w:r>
      <w:r>
        <w:rPr>
          <w:rFonts w:ascii="Liberation Serif" w:hAnsi="Liberation Serif" w:eastAsia="Liberation Serif" w:cs="Liberation Serif"/>
          <w:sz w:val="22"/>
          <w:szCs w:val="22"/>
        </w:rPr>
        <w:t>.</w:t>
      </w:r>
      <w:r>
        <w:rPr>
          <w:rFonts w:ascii="Liberation Serif" w:hAnsi="Liberation Serif" w:eastAsia="Liberation Serif" w:cs="Liberation Serif"/>
          <w:sz w:val="22"/>
          <w:szCs w:val="22"/>
          <w:lang w:val="pt-BR"/>
        </w:rPr>
        <w:t xml:space="preserve"> S</w:t>
      </w:r>
      <w:r>
        <w:rPr>
          <w:rFonts w:ascii="Liberation Serif" w:hAnsi="Liberation Serif" w:eastAsia="Liberation Serif" w:cs="Liberation Serif"/>
          <w:sz w:val="22"/>
          <w:szCs w:val="22"/>
        </w:rPr>
        <w:t>.</w:t>
      </w:r>
      <w:r>
        <w:rPr>
          <w:rFonts w:ascii="Liberation Serif" w:hAnsi="Liberation Serif" w:eastAsia="Liberation Serif" w:cs="Liberation Serif"/>
          <w:sz w:val="22"/>
          <w:szCs w:val="22"/>
          <w:lang w:val="pt-BR"/>
        </w:rPr>
        <w:t xml:space="preserve"> Borges</w:t>
      </w:r>
    </w:p>
    <w:p>
      <w:pPr>
        <w:numPr>
          <w:ilvl w:val="0"/>
          <w:numId w:val="5"/>
        </w:numPr>
        <w:spacing w:line="360" w:lineRule="auto"/>
        <w:jc w:val="both"/>
        <w:rPr>
          <w:rFonts w:ascii="Liberation Serif" w:hAnsi="Liberation Serif" w:eastAsia="Liberation Serif" w:cs="Liberation Serif"/>
          <w:sz w:val="22"/>
          <w:szCs w:val="22"/>
        </w:rPr>
      </w:pPr>
      <w:r>
        <w:rPr>
          <w:rFonts w:ascii="Liberation Serif" w:hAnsi="Liberation Serif" w:eastAsia="Liberation Serif" w:cs="Liberation Serif"/>
          <w:sz w:val="22"/>
          <w:szCs w:val="22"/>
        </w:rPr>
        <w:t>João Gerd Zell de Mattos (</w:t>
      </w:r>
      <w:r>
        <w:rPr>
          <w:rFonts w:hint="default" w:ascii="Liberation Serif" w:hAnsi="Liberation Serif" w:eastAsia="Liberation Serif" w:cs="Liberation Serif"/>
          <w:sz w:val="22"/>
          <w:szCs w:val="22"/>
          <w:lang w:val="pt-PT"/>
        </w:rPr>
        <w:t>membro transversal</w:t>
      </w:r>
      <w:r>
        <w:rPr>
          <w:rFonts w:ascii="Liberation Serif" w:hAnsi="Liberation Serif" w:eastAsia="Liberation Serif" w:cs="Liberation Serif"/>
          <w:sz w:val="22"/>
          <w:szCs w:val="22"/>
        </w:rPr>
        <w:t>)</w:t>
      </w:r>
    </w:p>
    <w:p>
      <w:pPr>
        <w:numPr>
          <w:ilvl w:val="0"/>
          <w:numId w:val="5"/>
        </w:numPr>
        <w:spacing w:line="360" w:lineRule="auto"/>
        <w:jc w:val="both"/>
        <w:rPr>
          <w:rFonts w:ascii="Liberation Serif" w:hAnsi="Liberation Serif" w:eastAsia="Liberation Serif" w:cs="Liberation Serif"/>
          <w:sz w:val="22"/>
          <w:szCs w:val="22"/>
        </w:rPr>
      </w:pPr>
      <w:r>
        <w:rPr>
          <w:rFonts w:ascii="Liberation Serif" w:hAnsi="Liberation Serif" w:eastAsia="Liberation Serif" w:cs="Liberation Serif"/>
          <w:sz w:val="22"/>
          <w:szCs w:val="22"/>
        </w:rPr>
        <w:t>José Roberto Garcia</w:t>
      </w:r>
    </w:p>
    <w:p>
      <w:pPr>
        <w:numPr>
          <w:ilvl w:val="0"/>
          <w:numId w:val="5"/>
        </w:numPr>
        <w:spacing w:line="360" w:lineRule="auto"/>
        <w:jc w:val="both"/>
        <w:rPr>
          <w:rFonts w:ascii="Liberation Serif" w:hAnsi="Liberation Serif" w:eastAsia="Liberation Serif" w:cs="Liberation Serif"/>
          <w:sz w:val="22"/>
          <w:szCs w:val="22"/>
        </w:rPr>
      </w:pPr>
      <w:r>
        <w:rPr>
          <w:rFonts w:ascii="Liberation Serif" w:hAnsi="Liberation Serif" w:eastAsia="Liberation Serif" w:cs="Liberation Serif"/>
          <w:sz w:val="22"/>
          <w:szCs w:val="22"/>
        </w:rPr>
        <w:t>José Roberto Rozante (</w:t>
      </w:r>
      <w:r>
        <w:rPr>
          <w:rFonts w:hint="default" w:ascii="Liberation Serif" w:hAnsi="Liberation Serif" w:eastAsia="Liberation Serif" w:cs="Liberation Serif"/>
          <w:sz w:val="22"/>
          <w:szCs w:val="22"/>
          <w:lang w:val="pt-PT"/>
        </w:rPr>
        <w:t>membro transversal</w:t>
      </w:r>
      <w:r>
        <w:rPr>
          <w:rFonts w:ascii="Liberation Serif" w:hAnsi="Liberation Serif" w:eastAsia="Liberation Serif" w:cs="Liberation Serif"/>
          <w:sz w:val="22"/>
          <w:szCs w:val="22"/>
        </w:rPr>
        <w:t>)</w:t>
      </w:r>
    </w:p>
    <w:p>
      <w:pPr>
        <w:numPr>
          <w:ilvl w:val="0"/>
          <w:numId w:val="5"/>
        </w:numPr>
        <w:spacing w:line="360" w:lineRule="auto"/>
        <w:jc w:val="both"/>
        <w:rPr>
          <w:rFonts w:ascii="Liberation Serif" w:hAnsi="Liberation Serif" w:eastAsia="Liberation Serif" w:cs="Liberation Serif"/>
          <w:sz w:val="22"/>
          <w:szCs w:val="22"/>
        </w:rPr>
      </w:pPr>
      <w:r>
        <w:rPr>
          <w:rFonts w:ascii="Liberation Serif" w:hAnsi="Liberation Serif" w:eastAsia="Liberation Serif" w:cs="Liberation Serif"/>
          <w:sz w:val="22"/>
          <w:szCs w:val="22"/>
        </w:rPr>
        <w:t>Julio Pablo Fernandez</w:t>
      </w:r>
    </w:p>
    <w:p>
      <w:pPr>
        <w:numPr>
          <w:ilvl w:val="0"/>
          <w:numId w:val="5"/>
        </w:numPr>
        <w:spacing w:line="360" w:lineRule="auto"/>
        <w:jc w:val="both"/>
        <w:rPr>
          <w:rFonts w:ascii="Liberation Serif" w:hAnsi="Liberation Serif" w:eastAsia="Liberation Serif" w:cs="Liberation Serif"/>
          <w:sz w:val="22"/>
          <w:szCs w:val="22"/>
        </w:rPr>
      </w:pPr>
      <w:r>
        <w:rPr>
          <w:rFonts w:ascii="Liberation Serif" w:hAnsi="Liberation Serif" w:eastAsia="Liberation Serif" w:cs="Liberation Serif"/>
          <w:sz w:val="22"/>
          <w:szCs w:val="22"/>
          <w:lang w:val="pt-BR"/>
        </w:rPr>
        <w:t>Luiz Fernando De Mattos</w:t>
      </w:r>
    </w:p>
    <w:p>
      <w:pPr>
        <w:numPr>
          <w:ilvl w:val="0"/>
          <w:numId w:val="5"/>
        </w:numPr>
        <w:spacing w:line="360" w:lineRule="auto"/>
        <w:jc w:val="both"/>
        <w:rPr>
          <w:rFonts w:ascii="Liberation Serif" w:hAnsi="Liberation Serif" w:eastAsia="Liberation Serif" w:cs="Liberation Serif"/>
          <w:sz w:val="22"/>
          <w:szCs w:val="22"/>
        </w:rPr>
      </w:pPr>
      <w:r>
        <w:rPr>
          <w:rFonts w:ascii="Liberation Serif" w:hAnsi="Liberation Serif" w:eastAsia="Liberation Serif" w:cs="Liberation Serif"/>
          <w:sz w:val="22"/>
          <w:szCs w:val="22"/>
          <w:lang w:val="pt-BR"/>
        </w:rPr>
        <w:t>Marcelo Barbio Rosa</w:t>
      </w:r>
    </w:p>
    <w:p>
      <w:pPr>
        <w:numPr>
          <w:ilvl w:val="0"/>
          <w:numId w:val="5"/>
        </w:numPr>
        <w:spacing w:line="360" w:lineRule="auto"/>
        <w:jc w:val="both"/>
        <w:rPr>
          <w:rFonts w:ascii="Liberation Serif" w:hAnsi="Liberation Serif" w:eastAsia="Liberation Serif" w:cs="Liberation Serif"/>
          <w:sz w:val="22"/>
          <w:szCs w:val="22"/>
        </w:rPr>
      </w:pPr>
      <w:r>
        <w:rPr>
          <w:rFonts w:ascii="Liberation Serif" w:hAnsi="Liberation Serif" w:eastAsia="Liberation Serif" w:cs="Liberation Serif"/>
          <w:sz w:val="22"/>
          <w:szCs w:val="22"/>
        </w:rPr>
        <w:t>Marley Cavalcante de Lima Moscati</w:t>
      </w:r>
    </w:p>
    <w:p>
      <w:pPr>
        <w:spacing w:line="360" w:lineRule="auto"/>
        <w:jc w:val="both"/>
        <w:rPr>
          <w:rFonts w:ascii="Liberation Serif" w:hAnsi="Liberation Serif" w:eastAsia="Liberation Serif" w:cs="Liberation Serif"/>
          <w:sz w:val="22"/>
          <w:szCs w:val="22"/>
        </w:rPr>
      </w:pPr>
    </w:p>
    <w:p>
      <w:pPr>
        <w:spacing w:line="360" w:lineRule="auto"/>
        <w:jc w:val="both"/>
        <w:rPr>
          <w:rFonts w:ascii="Liberation Serif" w:hAnsi="Liberation Serif" w:eastAsia="Liberation Serif" w:cs="Liberation Serif"/>
          <w:sz w:val="22"/>
          <w:szCs w:val="22"/>
        </w:rPr>
      </w:pPr>
    </w:p>
    <w:p>
      <w:pPr>
        <w:spacing w:line="360" w:lineRule="auto"/>
        <w:jc w:val="both"/>
        <w:rPr>
          <w:rFonts w:ascii="Liberation Serif" w:hAnsi="Liberation Serif" w:eastAsia="Liberation Serif" w:cs="Liberation Serif"/>
          <w:sz w:val="22"/>
          <w:szCs w:val="22"/>
        </w:rPr>
      </w:pPr>
    </w:p>
    <w:p>
      <w:pPr>
        <w:pStyle w:val="17"/>
        <w:widowControl w:val="0"/>
        <w:tabs>
          <w:tab w:val="left" w:pos="820"/>
        </w:tabs>
        <w:suppressAutoHyphens w:val="0"/>
        <w:spacing w:before="122"/>
        <w:ind w:left="2" w:hanging="2"/>
        <w:rPr>
          <w:rFonts w:ascii="Tahoma" w:hAnsi="Tahoma" w:eastAsia="Tahoma" w:cs="Tahoma"/>
          <w:sz w:val="22"/>
          <w:szCs w:val="22"/>
          <w:lang w:val="pt-BR"/>
        </w:rPr>
      </w:pPr>
    </w:p>
    <w:tbl>
      <w:tblPr>
        <w:tblStyle w:val="9"/>
        <w:tblW w:w="8625" w:type="dxa"/>
        <w:tblInd w:w="122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DD4E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7"/>
        <w:gridCol w:w="1463"/>
        <w:gridCol w:w="1471"/>
        <w:gridCol w:w="4054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62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jc w:val="center"/>
              <w:rPr>
                <w:lang w:val="pt-BR"/>
              </w:rPr>
            </w:pPr>
            <w:r>
              <w:rPr>
                <w:rFonts w:ascii="Times New Roman" w:hAnsi="Times New Roman"/>
                <w:b/>
                <w:bCs/>
                <w:lang w:val="pt-BR"/>
              </w:rPr>
              <w:t>Membros Natos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jc w:val="center"/>
              <w:rPr>
                <w:lang w:val="pt-BR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pt-BR"/>
              </w:rPr>
              <w:t>Servidor</w:t>
            </w:r>
          </w:p>
        </w:tc>
        <w:tc>
          <w:tcPr>
            <w:tcW w:w="14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jc w:val="center"/>
              <w:rPr>
                <w:lang w:val="pt-BR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pt-BR"/>
              </w:rPr>
              <w:t>Divisão</w:t>
            </w:r>
          </w:p>
        </w:tc>
        <w:tc>
          <w:tcPr>
            <w:tcW w:w="1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jc w:val="center"/>
              <w:rPr>
                <w:lang w:val="pt-BR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pt-BR"/>
              </w:rPr>
              <w:t>Área de Atuação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jc w:val="center"/>
              <w:rPr>
                <w:lang w:val="pt-BR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pt-BR"/>
              </w:rPr>
              <w:t>Descrição da atividade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DD4E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1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rPr>
                <w:rFonts w:ascii="Calibri" w:hAnsi="Calibri" w:cs="Calibri"/>
                <w:sz w:val="18"/>
                <w:szCs w:val="18"/>
                <w:lang w:val="pt-BR"/>
              </w:rPr>
            </w:pPr>
            <w:r>
              <w:rPr>
                <w:rFonts w:ascii="Calibri" w:hAnsi="Calibri" w:cs="Calibri"/>
                <w:sz w:val="18"/>
                <w:szCs w:val="18"/>
                <w:lang w:val="pt-BR"/>
              </w:rPr>
              <w:t>Ariane Frassoni</w:t>
            </w:r>
          </w:p>
        </w:tc>
        <w:tc>
          <w:tcPr>
            <w:tcW w:w="14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rPr>
                <w:rFonts w:ascii="Calibri" w:hAnsi="Calibri" w:cs="Calibri"/>
                <w:sz w:val="18"/>
                <w:szCs w:val="18"/>
                <w:lang w:val="pt-BR"/>
              </w:rPr>
            </w:pPr>
            <w:r>
              <w:rPr>
                <w:rFonts w:ascii="Calibri" w:hAnsi="Calibri" w:cs="Calibri"/>
                <w:sz w:val="18"/>
                <w:szCs w:val="18"/>
                <w:lang w:val="pt-BR"/>
              </w:rPr>
              <w:t>DIMNT</w:t>
            </w:r>
          </w:p>
        </w:tc>
        <w:tc>
          <w:tcPr>
            <w:tcW w:w="1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jc w:val="both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Gerenciamento do grupo; apoio na análise e organização das ferramentas de avaliação de modelos existentes na DIMNT; gerenciamento da suíte de avaliação de modelos SCAMTEC; </w:t>
            </w: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Responsável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pela avaliação espacial de modelos; </w:t>
            </w:r>
            <w:r>
              <w:rPr>
                <w:rFonts w:hint="default" w:ascii="Calibri" w:hAnsi="Calibri" w:cs="Calibri"/>
                <w:sz w:val="18"/>
                <w:szCs w:val="18"/>
                <w:lang w:val="pt-PT"/>
              </w:rPr>
              <w:t xml:space="preserve">apoio à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avaliação de eventos extremos; </w:t>
            </w: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Responsável</w:t>
            </w:r>
            <w:r>
              <w:rPr>
                <w:rFonts w:hint="default" w:ascii="Calibri" w:hAnsi="Calibri" w:cs="Calibri"/>
                <w:b/>
                <w:bCs/>
                <w:sz w:val="18"/>
                <w:szCs w:val="18"/>
                <w:lang w:val="pt-PT"/>
              </w:rPr>
              <w:t xml:space="preserve"> pelo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desenvolvimento e avaliação de previsões biometeorológicas; </w:t>
            </w: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Responsável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avaliação das previsões da composição da atmosfera; </w:t>
            </w:r>
            <w:commentRangeStart w:id="1"/>
            <w:r>
              <w:rPr>
                <w:rFonts w:ascii="Calibri" w:hAnsi="Calibri" w:eastAsia="Calibri" w:cs="Calibri"/>
                <w:b/>
                <w:bCs/>
                <w:sz w:val="18"/>
                <w:szCs w:val="18"/>
                <w:highlight w:val="none"/>
              </w:rPr>
              <w:t xml:space="preserve">Responsável </w:t>
            </w:r>
            <w:r>
              <w:rPr>
                <w:rFonts w:ascii="Calibri" w:hAnsi="Calibri" w:eastAsia="Calibri" w:cs="Calibri"/>
                <w:sz w:val="18"/>
                <w:szCs w:val="18"/>
                <w:highlight w:val="none"/>
              </w:rPr>
              <w:t>pela avaliação de modelos orientada a processos;</w:t>
            </w:r>
            <w:r>
              <w:rPr>
                <w:rFonts w:hint="default" w:ascii="Calibri" w:hAnsi="Calibri" w:eastAsia="Calibri" w:cs="Calibri"/>
                <w:sz w:val="18"/>
                <w:szCs w:val="18"/>
                <w:highlight w:val="none"/>
                <w:lang w:val="pt-PT"/>
              </w:rPr>
              <w:t xml:space="preserve"> </w:t>
            </w:r>
            <w:commentRangeEnd w:id="1"/>
            <w:r>
              <w:commentReference w:id="1"/>
            </w:r>
            <w:r>
              <w:rPr>
                <w:rFonts w:ascii="Calibri" w:hAnsi="Calibri" w:eastAsia="Calibri" w:cs="Calibri"/>
                <w:sz w:val="18"/>
                <w:szCs w:val="18"/>
                <w:lang w:eastAsia="zh-CN"/>
              </w:rPr>
              <w:t>análise de resultados da avaliação de modelos</w:t>
            </w:r>
            <w:r>
              <w:rPr>
                <w:rFonts w:hint="default" w:ascii="Calibri" w:hAnsi="Calibri" w:eastAsia="Calibri" w:cs="Calibri"/>
                <w:sz w:val="18"/>
                <w:szCs w:val="18"/>
                <w:lang w:val="pt-PT" w:eastAsia="zh-CN"/>
              </w:rPr>
              <w:t xml:space="preserve">; </w:t>
            </w:r>
            <w:r>
              <w:rPr>
                <w:rFonts w:hint="default" w:ascii="Calibri" w:hAnsi="Calibri" w:eastAsia="Calibri" w:cs="Calibri"/>
                <w:b/>
                <w:bCs/>
                <w:sz w:val="18"/>
                <w:szCs w:val="18"/>
                <w:lang w:val="pt-PT" w:eastAsia="zh-CN"/>
              </w:rPr>
              <w:t xml:space="preserve">Responsável </w:t>
            </w:r>
            <w:r>
              <w:rPr>
                <w:rFonts w:hint="default" w:ascii="Calibri" w:hAnsi="Calibri" w:eastAsia="Calibri" w:cs="Calibri"/>
                <w:sz w:val="18"/>
                <w:szCs w:val="18"/>
                <w:lang w:val="pt-PT" w:eastAsia="zh-CN"/>
              </w:rPr>
              <w:t>pela elaboração de protocolos</w:t>
            </w:r>
            <w:r>
              <w:rPr>
                <w:rFonts w:ascii="Calibri" w:hAnsi="Calibri" w:eastAsia="Calibri" w:cs="Calibri"/>
                <w:sz w:val="18"/>
                <w:szCs w:val="18"/>
                <w:lang w:eastAsia="zh-CN"/>
              </w:rPr>
              <w:t>.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rPr>
                <w:rFonts w:ascii="Calibri" w:hAnsi="Calibri" w:cs="Calibri"/>
                <w:sz w:val="18"/>
                <w:szCs w:val="18"/>
                <w:lang w:val="pt-BR"/>
              </w:rPr>
            </w:pPr>
            <w:r>
              <w:rPr>
                <w:rFonts w:ascii="Calibri" w:hAnsi="Calibri" w:cs="Calibri"/>
                <w:sz w:val="18"/>
                <w:szCs w:val="18"/>
                <w:lang w:val="pt-BR"/>
              </w:rPr>
              <w:t>Bárbara Yamada</w:t>
            </w:r>
          </w:p>
        </w:tc>
        <w:tc>
          <w:tcPr>
            <w:tcW w:w="14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rPr>
                <w:rFonts w:ascii="Calibri" w:hAnsi="Calibri" w:cs="Calibri"/>
                <w:sz w:val="18"/>
                <w:szCs w:val="18"/>
                <w:lang w:val="pt-BR"/>
              </w:rPr>
            </w:pPr>
            <w:r>
              <w:rPr>
                <w:rFonts w:ascii="Calibri" w:hAnsi="Calibri" w:cs="Calibri"/>
                <w:sz w:val="18"/>
                <w:szCs w:val="18"/>
                <w:lang w:val="pt-BR"/>
              </w:rPr>
              <w:t>DIMNT</w:t>
            </w:r>
          </w:p>
        </w:tc>
        <w:tc>
          <w:tcPr>
            <w:tcW w:w="1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default" w:ascii="Calibri" w:hAnsi="Calibri" w:cs="Calibri"/>
                <w:sz w:val="18"/>
                <w:szCs w:val="18"/>
                <w:lang w:val="pt-PT"/>
              </w:rPr>
            </w:pPr>
            <w:r>
              <w:rPr>
                <w:b/>
                <w:bCs/>
                <w:sz w:val="18"/>
                <w:szCs w:val="18"/>
              </w:rPr>
              <w:t xml:space="preserve">Responsável </w:t>
            </w:r>
            <w:r>
              <w:rPr>
                <w:sz w:val="18"/>
                <w:szCs w:val="18"/>
              </w:rPr>
              <w:t>pelo gerenciamento da documentação</w:t>
            </w:r>
            <w:r>
              <w:rPr>
                <w:rFonts w:hint="default"/>
                <w:sz w:val="18"/>
                <w:szCs w:val="18"/>
                <w:lang w:val="pt-PT"/>
              </w:rPr>
              <w:t xml:space="preserve"> (relatórios e protocolos)</w:t>
            </w:r>
            <w:r>
              <w:rPr>
                <w:sz w:val="18"/>
                <w:szCs w:val="18"/>
              </w:rPr>
              <w:t xml:space="preserve">, repositório e </w:t>
            </w:r>
            <w:r>
              <w:rPr>
                <w:sz w:val="18"/>
                <w:szCs w:val="18"/>
                <w:lang w:val="pt-BR" w:eastAsia="zh-CN"/>
              </w:rPr>
              <w:t>sistema de versionamento</w:t>
            </w:r>
            <w:r>
              <w:rPr>
                <w:sz w:val="18"/>
                <w:szCs w:val="18"/>
                <w:lang w:eastAsia="zh-CN"/>
              </w:rPr>
              <w:t xml:space="preserve">; </w:t>
            </w:r>
            <w:r>
              <w:rPr>
                <w:b/>
                <w:bCs/>
                <w:sz w:val="18"/>
                <w:szCs w:val="18"/>
                <w:lang w:eastAsia="zh-CN"/>
              </w:rPr>
              <w:t xml:space="preserve">Responsável </w:t>
            </w:r>
            <w:r>
              <w:rPr>
                <w:sz w:val="18"/>
                <w:szCs w:val="18"/>
                <w:lang w:eastAsia="zh-CN"/>
              </w:rPr>
              <w:t>pela implementação da metodologia á</w:t>
            </w:r>
            <w:bookmarkStart w:id="1" w:name="_GoBack"/>
            <w:bookmarkEnd w:id="1"/>
            <w:r>
              <w:rPr>
                <w:sz w:val="18"/>
                <w:szCs w:val="18"/>
                <w:lang w:eastAsia="zh-CN"/>
              </w:rPr>
              <w:t>gil no grupo</w:t>
            </w:r>
            <w:r>
              <w:rPr>
                <w:rFonts w:hint="default"/>
                <w:sz w:val="18"/>
                <w:szCs w:val="18"/>
                <w:lang w:val="pt-PT" w:eastAsia="zh-CN"/>
              </w:rPr>
              <w:t xml:space="preserve">; </w:t>
            </w:r>
            <w:r>
              <w:rPr>
                <w:rFonts w:hint="default" w:cs="Calibri"/>
                <w:b/>
                <w:bCs/>
                <w:sz w:val="18"/>
                <w:szCs w:val="18"/>
                <w:lang w:val="pt-PT" w:eastAsia="zh-CN"/>
              </w:rPr>
              <w:t xml:space="preserve">Responsável </w:t>
            </w:r>
            <w:r>
              <w:rPr>
                <w:rFonts w:hint="default" w:cs="Calibri"/>
                <w:sz w:val="18"/>
                <w:szCs w:val="18"/>
                <w:lang w:val="pt-PT" w:eastAsia="zh-CN"/>
              </w:rPr>
              <w:t xml:space="preserve">pela organização do banco de dados ambientais e de casos de estudo; </w:t>
            </w:r>
            <w:r>
              <w:rPr>
                <w:rFonts w:hint="default" w:cs="Calibri"/>
                <w:sz w:val="18"/>
                <w:szCs w:val="18"/>
                <w:highlight w:val="yellow"/>
                <w:lang w:val="pt-PT" w:eastAsia="zh-CN"/>
              </w:rPr>
              <w:t>apoio no desenvolvimento de métricas, dados e ferramentas de avaliação da componente oceânica do Sistema Terrestre</w:t>
            </w:r>
            <w:r>
              <w:rPr>
                <w:rFonts w:hint="default" w:cs="Calibri"/>
                <w:sz w:val="18"/>
                <w:szCs w:val="18"/>
                <w:lang w:val="pt-PT" w:eastAsia="zh-CN"/>
              </w:rPr>
              <w:t xml:space="preserve">; apoio na </w:t>
            </w:r>
            <w:r>
              <w:rPr>
                <w:rFonts w:hint="default" w:ascii="Calibri" w:hAnsi="Calibri" w:eastAsia="Calibri" w:cs="Calibri"/>
                <w:sz w:val="18"/>
                <w:szCs w:val="18"/>
                <w:lang w:val="pt-PT" w:eastAsia="zh-CN"/>
              </w:rPr>
              <w:t>elaboração de protocolos</w:t>
            </w:r>
            <w:r>
              <w:rPr>
                <w:rFonts w:hint="default" w:cs="Calibri"/>
                <w:sz w:val="18"/>
                <w:szCs w:val="18"/>
                <w:lang w:val="pt-PT" w:eastAsia="zh-CN"/>
              </w:rPr>
              <w:t>.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rPr>
                <w:rFonts w:ascii="Calibri" w:hAnsi="Calibri" w:cs="Calibri"/>
                <w:sz w:val="18"/>
                <w:szCs w:val="18"/>
                <w:lang w:val="pt-BR"/>
              </w:rPr>
            </w:pPr>
            <w:r>
              <w:rPr>
                <w:rFonts w:ascii="Calibri" w:hAnsi="Calibri" w:cs="Calibri"/>
                <w:sz w:val="18"/>
                <w:szCs w:val="18"/>
                <w:lang w:val="pt-BR"/>
              </w:rPr>
              <w:t>Júlio Pablo Fernandez</w:t>
            </w:r>
          </w:p>
        </w:tc>
        <w:tc>
          <w:tcPr>
            <w:tcW w:w="14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rPr>
                <w:rFonts w:ascii="Calibri" w:hAnsi="Calibri" w:cs="Calibri"/>
                <w:sz w:val="18"/>
                <w:szCs w:val="18"/>
                <w:lang w:val="pt-BR"/>
              </w:rPr>
            </w:pPr>
            <w:r>
              <w:rPr>
                <w:rFonts w:ascii="Calibri" w:hAnsi="Calibri" w:cs="Calibri"/>
                <w:sz w:val="18"/>
                <w:szCs w:val="18"/>
                <w:lang w:val="pt-BR"/>
              </w:rPr>
              <w:t>DIMNT</w:t>
            </w:r>
          </w:p>
        </w:tc>
        <w:tc>
          <w:tcPr>
            <w:tcW w:w="1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rPr>
                <w:rFonts w:ascii="Calibri" w:hAnsi="Calibri" w:cs="Calibri"/>
                <w:sz w:val="18"/>
                <w:szCs w:val="18"/>
                <w:lang w:val="pt-BR"/>
              </w:rPr>
            </w:pPr>
            <w:r>
              <w:rPr>
                <w:rFonts w:ascii="Calibri" w:hAnsi="Calibri" w:cs="Calibri"/>
                <w:sz w:val="18"/>
                <w:szCs w:val="18"/>
                <w:lang w:val="pt-BR"/>
              </w:rPr>
              <w:t>WRF</w:t>
            </w:r>
          </w:p>
          <w:p>
            <w:pPr>
              <w:pStyle w:val="18"/>
              <w:rPr>
                <w:rFonts w:ascii="Calibri" w:hAnsi="Calibri" w:cs="Calibri"/>
                <w:sz w:val="18"/>
                <w:szCs w:val="18"/>
                <w:lang w:val="pt-BR"/>
              </w:rPr>
            </w:pPr>
            <w:r>
              <w:rPr>
                <w:rFonts w:ascii="Calibri" w:hAnsi="Calibri" w:cs="Calibri"/>
                <w:sz w:val="18"/>
                <w:szCs w:val="18"/>
                <w:lang w:val="pt-BR"/>
              </w:rPr>
              <w:t>MONAN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pt-BR"/>
              </w:rPr>
              <w:t xml:space="preserve">Responsável </w:t>
            </w:r>
            <w:r>
              <w:rPr>
                <w:rFonts w:ascii="Calibri" w:hAnsi="Calibri" w:cs="Calibri"/>
                <w:sz w:val="18"/>
                <w:szCs w:val="18"/>
                <w:lang w:val="pt-BR"/>
              </w:rPr>
              <w:t xml:space="preserve">pela versão operacional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do </w:t>
            </w:r>
            <w:r>
              <w:rPr>
                <w:rFonts w:ascii="Calibri" w:hAnsi="Calibri" w:cs="Calibri"/>
                <w:sz w:val="18"/>
                <w:szCs w:val="18"/>
                <w:lang w:val="pt-BR"/>
              </w:rPr>
              <w:t>WRF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. </w:t>
            </w:r>
            <w:r>
              <w:rPr>
                <w:rFonts w:ascii="Calibri" w:hAnsi="Calibri" w:cs="Calibri"/>
                <w:b/>
                <w:bCs/>
                <w:sz w:val="18"/>
                <w:szCs w:val="18"/>
                <w:highlight w:val="yellow"/>
              </w:rPr>
              <w:t xml:space="preserve">Responsável </w:t>
            </w:r>
            <w:r>
              <w:rPr>
                <w:rFonts w:ascii="Calibri" w:hAnsi="Calibri" w:cs="Calibri"/>
                <w:sz w:val="18"/>
                <w:szCs w:val="18"/>
                <w:highlight w:val="yellow"/>
              </w:rPr>
              <w:t xml:space="preserve">pelo gerenciamento da suíte de avaliação de modelos SCAMTEC; </w:t>
            </w:r>
            <w:r>
              <w:rPr>
                <w:rFonts w:ascii="Calibri" w:hAnsi="Calibri" w:cs="Calibri"/>
                <w:b/>
                <w:bCs/>
                <w:sz w:val="18"/>
                <w:szCs w:val="18"/>
                <w:highlight w:val="yellow"/>
              </w:rPr>
              <w:t xml:space="preserve">Responsável </w:t>
            </w:r>
            <w:r>
              <w:rPr>
                <w:rFonts w:ascii="Calibri" w:hAnsi="Calibri" w:cs="Calibri"/>
                <w:sz w:val="18"/>
                <w:szCs w:val="18"/>
                <w:highlight w:val="yellow"/>
              </w:rPr>
              <w:t>pela implementação de novos módulos na suíte de avaliação de modelos SCAMTEC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; </w:t>
            </w: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Responsável </w:t>
            </w:r>
            <w:r>
              <w:rPr>
                <w:rFonts w:ascii="Calibri" w:hAnsi="Calibri" w:cs="Calibri"/>
                <w:sz w:val="18"/>
                <w:szCs w:val="18"/>
              </w:rPr>
              <w:t>pelo desenvolvimento de métricas de avaliação utilizando informações de Assimilação de Dados</w:t>
            </w:r>
            <w:r>
              <w:rPr>
                <w:rFonts w:hint="default" w:ascii="Calibri" w:hAnsi="Calibri" w:cs="Calibri"/>
                <w:sz w:val="18"/>
                <w:szCs w:val="18"/>
                <w:lang w:val="pt-PT"/>
              </w:rPr>
              <w:t xml:space="preserve">; </w:t>
            </w:r>
            <w:r>
              <w:rPr>
                <w:rFonts w:ascii="Calibri" w:hAnsi="Calibri" w:eastAsia="Calibri" w:cs="Calibri"/>
                <w:sz w:val="18"/>
                <w:szCs w:val="18"/>
                <w:lang w:eastAsia="zh-CN"/>
              </w:rPr>
              <w:t>análise de resultados da avaliação de modelos</w:t>
            </w:r>
            <w:r>
              <w:rPr>
                <w:rFonts w:hint="default" w:ascii="Calibri" w:hAnsi="Calibri" w:eastAsia="Calibri" w:cs="Calibri"/>
                <w:sz w:val="18"/>
                <w:szCs w:val="18"/>
                <w:lang w:val="pt-PT" w:eastAsia="zh-CN"/>
              </w:rPr>
              <w:t xml:space="preserve">; </w:t>
            </w:r>
            <w:r>
              <w:rPr>
                <w:rFonts w:hint="default" w:cs="Calibri"/>
                <w:sz w:val="18"/>
                <w:szCs w:val="18"/>
                <w:lang w:val="pt-PT" w:eastAsia="zh-CN"/>
              </w:rPr>
              <w:t xml:space="preserve">apoio na </w:t>
            </w:r>
            <w:r>
              <w:rPr>
                <w:rFonts w:hint="default" w:ascii="Calibri" w:hAnsi="Calibri" w:eastAsia="Calibri" w:cs="Calibri"/>
                <w:sz w:val="18"/>
                <w:szCs w:val="18"/>
                <w:lang w:val="pt-PT" w:eastAsia="zh-CN"/>
              </w:rPr>
              <w:t>elaboração de protocolos</w:t>
            </w:r>
            <w:r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rPr>
                <w:rFonts w:ascii="Calibri" w:hAnsi="Calibri" w:cs="Calibri"/>
                <w:sz w:val="18"/>
                <w:szCs w:val="18"/>
                <w:lang w:val="pt-BR"/>
              </w:rPr>
            </w:pPr>
            <w:r>
              <w:rPr>
                <w:rFonts w:ascii="Calibri" w:hAnsi="Calibri" w:cs="Calibri"/>
                <w:sz w:val="18"/>
                <w:szCs w:val="18"/>
                <w:lang w:val="pt-BR"/>
              </w:rPr>
              <w:t>Marley Cavalcante de Lima Moscati</w:t>
            </w:r>
          </w:p>
        </w:tc>
        <w:tc>
          <w:tcPr>
            <w:tcW w:w="14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rPr>
                <w:rFonts w:ascii="Calibri" w:hAnsi="Calibri" w:cs="Calibri"/>
                <w:sz w:val="18"/>
                <w:szCs w:val="18"/>
                <w:lang w:val="pt-BR"/>
              </w:rPr>
            </w:pPr>
            <w:r>
              <w:rPr>
                <w:rFonts w:ascii="Calibri" w:hAnsi="Calibri" w:cs="Calibri"/>
                <w:sz w:val="18"/>
                <w:szCs w:val="18"/>
                <w:lang w:val="pt-BR"/>
              </w:rPr>
              <w:t>DIMNT</w:t>
            </w:r>
          </w:p>
        </w:tc>
        <w:tc>
          <w:tcPr>
            <w:tcW w:w="1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auto"/>
                <w:sz w:val="18"/>
                <w:szCs w:val="18"/>
              </w:rPr>
              <w:t xml:space="preserve">Colaboração na DIPTC em estudo de casos selecionados para avaliação do comportamento dos modelos numéricos. Contribuição no </w:t>
            </w:r>
            <w:r>
              <w:rPr>
                <w:rFonts w:ascii="Calibri" w:hAnsi="Calibri" w:eastAsia="Calibri" w:cs="Calibri"/>
                <w:color w:val="auto"/>
                <w:sz w:val="18"/>
                <w:szCs w:val="18"/>
              </w:rPr>
              <w:t>gerenciamento da documentação e repositório</w:t>
            </w:r>
            <w:r>
              <w:rPr>
                <w:rFonts w:hint="default" w:ascii="Calibri" w:hAnsi="Calibri" w:eastAsia="Calibri" w:cs="Calibri"/>
                <w:color w:val="auto"/>
                <w:sz w:val="18"/>
                <w:szCs w:val="18"/>
                <w:lang w:val="pt-PT"/>
              </w:rPr>
              <w:t xml:space="preserve"> e sistema de versionamento</w:t>
            </w:r>
            <w:r>
              <w:rPr>
                <w:rFonts w:ascii="Calibri" w:hAnsi="Calibri" w:eastAsia="Calibri" w:cs="Calibri"/>
                <w:color w:val="auto"/>
                <w:sz w:val="18"/>
                <w:szCs w:val="18"/>
              </w:rPr>
              <w:t xml:space="preserve"> na DIMNT</w:t>
            </w:r>
            <w:r>
              <w:rPr>
                <w:rFonts w:ascii="Calibri" w:hAnsi="Calibri" w:eastAsia="Calibri" w:cs="Calibri"/>
                <w:color w:val="auto"/>
                <w:sz w:val="18"/>
                <w:szCs w:val="18"/>
                <w:lang w:eastAsia="zh-CN"/>
              </w:rPr>
              <w:t xml:space="preserve">; colaboração na avaliação de eventos meteorológicos extremos; </w:t>
            </w:r>
            <w:r>
              <w:rPr>
                <w:rFonts w:ascii="Calibri" w:hAnsi="Calibri" w:eastAsia="Calibri" w:cs="Calibri"/>
                <w:sz w:val="18"/>
                <w:szCs w:val="18"/>
                <w:lang w:eastAsia="zh-CN"/>
              </w:rPr>
              <w:t>análise de resultados da avaliação de modelos</w:t>
            </w:r>
            <w:r>
              <w:rPr>
                <w:rFonts w:hint="default" w:ascii="Calibri" w:hAnsi="Calibri" w:eastAsia="Calibri" w:cs="Calibri"/>
                <w:sz w:val="18"/>
                <w:szCs w:val="18"/>
                <w:lang w:val="pt-PT" w:eastAsia="zh-CN"/>
              </w:rPr>
              <w:t xml:space="preserve">; </w:t>
            </w:r>
            <w:r>
              <w:rPr>
                <w:rFonts w:hint="default" w:cs="Calibri"/>
                <w:sz w:val="18"/>
                <w:szCs w:val="18"/>
                <w:lang w:val="pt-PT" w:eastAsia="zh-CN"/>
              </w:rPr>
              <w:t xml:space="preserve">apoio na </w:t>
            </w:r>
            <w:r>
              <w:rPr>
                <w:rFonts w:hint="default" w:ascii="Calibri" w:hAnsi="Calibri" w:eastAsia="Calibri" w:cs="Calibri"/>
                <w:sz w:val="18"/>
                <w:szCs w:val="18"/>
                <w:lang w:val="pt-PT" w:eastAsia="zh-CN"/>
              </w:rPr>
              <w:t>elaboração de protocolos</w:t>
            </w:r>
            <w:r>
              <w:rPr>
                <w:rFonts w:hint="default" w:cs="Calibri"/>
                <w:sz w:val="18"/>
                <w:szCs w:val="18"/>
                <w:lang w:val="pt-PT" w:eastAsia="zh-CN"/>
              </w:rPr>
              <w:t>.</w:t>
            </w:r>
            <w:r>
              <w:rPr>
                <w:rFonts w:hint="default" w:ascii="Calibri" w:hAnsi="Calibri" w:eastAsia="Calibri" w:cs="Calibri"/>
                <w:sz w:val="18"/>
                <w:szCs w:val="18"/>
                <w:lang w:val="pt-PT" w:eastAsia="zh-CN"/>
              </w:rPr>
              <w:t xml:space="preserve"> </w:t>
            </w:r>
            <w:r>
              <w:rPr>
                <w:rFonts w:ascii="Calibri" w:hAnsi="Calibri" w:eastAsia="Calibri" w:cs="Calibri"/>
                <w:b/>
                <w:bCs/>
                <w:color w:val="auto"/>
                <w:sz w:val="18"/>
                <w:szCs w:val="18"/>
                <w:lang w:eastAsia="zh-CN"/>
              </w:rPr>
              <w:t>Responsável</w:t>
            </w:r>
            <w:r>
              <w:rPr>
                <w:rFonts w:ascii="Calibri" w:hAnsi="Calibri" w:eastAsia="Calibri" w:cs="Calibri"/>
                <w:b w:val="0"/>
                <w:bCs w:val="0"/>
                <w:color w:val="auto"/>
                <w:sz w:val="18"/>
                <w:szCs w:val="18"/>
                <w:lang w:eastAsia="zh-CN"/>
              </w:rPr>
              <w:t xml:space="preserve"> por coordenar</w:t>
            </w:r>
            <w:r>
              <w:rPr>
                <w:rFonts w:hint="default" w:ascii="Calibri" w:hAnsi="Calibri" w:eastAsia="Calibri" w:cs="Calibri"/>
                <w:b w:val="0"/>
                <w:bCs w:val="0"/>
                <w:color w:val="auto"/>
                <w:sz w:val="18"/>
                <w:szCs w:val="18"/>
                <w:lang w:val="pt-PT" w:eastAsia="zh-CN"/>
              </w:rPr>
              <w:t xml:space="preserve"> a </w:t>
            </w:r>
            <w:r>
              <w:rPr>
                <w:rFonts w:hint="default" w:ascii="Calibri" w:hAnsi="Calibri" w:eastAsia="Calibri" w:cs="Calibri"/>
                <w:color w:val="auto"/>
                <w:sz w:val="18"/>
                <w:szCs w:val="18"/>
                <w:lang w:val="pt-PT" w:eastAsia="zh-CN"/>
              </w:rPr>
              <w:t xml:space="preserve">elaboração de relatórios </w:t>
            </w:r>
            <w:r>
              <w:rPr>
                <w:rFonts w:ascii="Calibri" w:hAnsi="Calibri" w:eastAsia="Calibri" w:cs="Calibri"/>
                <w:color w:val="auto"/>
                <w:sz w:val="18"/>
                <w:szCs w:val="18"/>
                <w:lang w:eastAsia="zh-CN"/>
              </w:rPr>
              <w:t>para a avaliação de modelos numéricos do CPTEC.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rPr>
                <w:rFonts w:ascii="Calibri" w:hAnsi="Calibri" w:cs="Calibri"/>
                <w:sz w:val="18"/>
                <w:szCs w:val="18"/>
                <w:lang w:val="pt-BR"/>
              </w:rPr>
            </w:pPr>
            <w:r>
              <w:rPr>
                <w:rFonts w:ascii="Calibri" w:hAnsi="Calibri" w:cs="Calibri"/>
                <w:sz w:val="18"/>
                <w:szCs w:val="18"/>
                <w:lang w:val="pt-BR"/>
              </w:rPr>
              <w:t xml:space="preserve">José Roberto Garcia </w:t>
            </w:r>
          </w:p>
        </w:tc>
        <w:tc>
          <w:tcPr>
            <w:tcW w:w="14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  <w:tc>
          <w:tcPr>
            <w:tcW w:w="1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Responsável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pela análise e organização das ferramentas de avaliação de modelos existentes na Divisão; </w:t>
            </w: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Responsável </w:t>
            </w:r>
            <w:r>
              <w:rPr>
                <w:rFonts w:ascii="Calibri" w:hAnsi="Calibri" w:cs="Calibri"/>
                <w:sz w:val="18"/>
                <w:szCs w:val="18"/>
              </w:rPr>
              <w:t>pela implementação do fluxo de trabalho da DIPTC, relativo aos modelos numéricos, no ambiente da DIMNT</w:t>
            </w:r>
            <w:r>
              <w:rPr>
                <w:rFonts w:hint="default" w:cs="Calibri"/>
                <w:sz w:val="18"/>
                <w:szCs w:val="18"/>
                <w:lang w:val="pt-PT"/>
              </w:rPr>
              <w:t xml:space="preserve">; </w:t>
            </w:r>
            <w:r>
              <w:rPr>
                <w:rFonts w:hint="default" w:cs="Calibri"/>
                <w:b/>
                <w:bCs/>
                <w:sz w:val="18"/>
                <w:szCs w:val="18"/>
                <w:lang w:val="pt-PT"/>
              </w:rPr>
              <w:t xml:space="preserve">Responsável </w:t>
            </w:r>
            <w:r>
              <w:rPr>
                <w:rFonts w:hint="default" w:cs="Calibri"/>
                <w:sz w:val="18"/>
                <w:szCs w:val="18"/>
                <w:lang w:val="pt-PT"/>
              </w:rPr>
              <w:t xml:space="preserve">pela </w:t>
            </w:r>
            <w:r>
              <w:rPr>
                <w:rFonts w:hint="default" w:cs="Calibri"/>
                <w:sz w:val="18"/>
                <w:szCs w:val="18"/>
                <w:highlight w:val="yellow"/>
                <w:lang w:val="pt-PT"/>
              </w:rPr>
              <w:t>execução dos modelos a serem avaliados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; </w:t>
            </w: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Responsável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pela avaliação de previsões numéricas probabilísticas; pesquisa e desenvolvimento em metodologias e dados não convencionais para avaliação de modelos; </w:t>
            </w: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Responsável </w:t>
            </w:r>
            <w:r>
              <w:rPr>
                <w:rFonts w:ascii="Calibri" w:hAnsi="Calibri" w:cs="Calibri"/>
                <w:sz w:val="18"/>
                <w:szCs w:val="18"/>
              </w:rPr>
              <w:t>pelo uso de Inteligência artificial para avaliação e pós-processamento de modelos</w:t>
            </w:r>
            <w:r>
              <w:rPr>
                <w:rFonts w:hint="default" w:ascii="Calibri" w:hAnsi="Calibri" w:cs="Calibri"/>
                <w:sz w:val="18"/>
                <w:szCs w:val="18"/>
                <w:lang w:val="pt-PT"/>
              </w:rPr>
              <w:t xml:space="preserve">; </w:t>
            </w:r>
            <w:r>
              <w:rPr>
                <w:rFonts w:ascii="Calibri" w:hAnsi="Calibri" w:eastAsia="Calibri" w:cs="Calibri"/>
                <w:sz w:val="18"/>
                <w:szCs w:val="18"/>
                <w:lang w:eastAsia="zh-CN"/>
              </w:rPr>
              <w:t>análise de resultados da avaliação de modelos</w:t>
            </w:r>
            <w:r>
              <w:rPr>
                <w:rFonts w:hint="default" w:ascii="Calibri" w:hAnsi="Calibri" w:eastAsia="Calibri" w:cs="Calibri"/>
                <w:sz w:val="18"/>
                <w:szCs w:val="18"/>
                <w:lang w:val="pt-PT" w:eastAsia="zh-CN"/>
              </w:rPr>
              <w:t xml:space="preserve">, </w:t>
            </w:r>
            <w:r>
              <w:rPr>
                <w:rFonts w:hint="default" w:cs="Calibri"/>
                <w:sz w:val="18"/>
                <w:szCs w:val="18"/>
                <w:lang w:val="pt-PT" w:eastAsia="zh-CN"/>
              </w:rPr>
              <w:t xml:space="preserve">apoio na </w:t>
            </w:r>
            <w:r>
              <w:rPr>
                <w:rFonts w:hint="default" w:ascii="Calibri" w:hAnsi="Calibri" w:eastAsia="Calibri" w:cs="Calibri"/>
                <w:sz w:val="18"/>
                <w:szCs w:val="18"/>
                <w:lang w:val="pt-PT" w:eastAsia="zh-CN"/>
              </w:rPr>
              <w:t>elaboração de protocolos</w:t>
            </w:r>
            <w:r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7" w:hRule="atLeast"/>
        </w:trPr>
        <w:tc>
          <w:tcPr>
            <w:tcW w:w="1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rPr>
                <w:rFonts w:ascii="Calibri" w:hAnsi="Calibri" w:cs="Calibri"/>
                <w:sz w:val="18"/>
                <w:szCs w:val="18"/>
                <w:lang w:val="pt-BR"/>
              </w:rPr>
            </w:pPr>
            <w:r>
              <w:rPr>
                <w:rFonts w:ascii="Calibri" w:hAnsi="Calibri" w:cs="Calibri"/>
                <w:sz w:val="18"/>
                <w:szCs w:val="18"/>
                <w:lang w:val="pt-BR"/>
              </w:rPr>
              <w:t>Marcelo Barbio Rosa</w:t>
            </w:r>
          </w:p>
        </w:tc>
        <w:tc>
          <w:tcPr>
            <w:tcW w:w="14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rPr>
                <w:rFonts w:ascii="Calibri" w:hAnsi="Calibri" w:cs="Calibri"/>
                <w:sz w:val="18"/>
                <w:szCs w:val="18"/>
                <w:lang w:val="pt-BR"/>
              </w:rPr>
            </w:pPr>
            <w:r>
              <w:rPr>
                <w:rFonts w:ascii="Calibri" w:hAnsi="Calibri" w:cs="Calibri"/>
                <w:sz w:val="18"/>
                <w:szCs w:val="18"/>
                <w:lang w:val="pt-BR"/>
              </w:rPr>
              <w:t>DIMNT</w:t>
            </w:r>
          </w:p>
        </w:tc>
        <w:tc>
          <w:tcPr>
            <w:tcW w:w="1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default" w:ascii="Calibri" w:hAnsi="Calibri" w:cs="Calibri"/>
                <w:sz w:val="18"/>
                <w:szCs w:val="18"/>
                <w:lang w:val="pt-PT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Contribuição no desenvolvimento e 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gerenciamento da documentação</w:t>
            </w:r>
            <w:r>
              <w:rPr>
                <w:rFonts w:hint="default" w:ascii="Calibri" w:hAnsi="Calibri" w:eastAsia="Calibri" w:cs="Calibri"/>
                <w:sz w:val="18"/>
                <w:szCs w:val="18"/>
                <w:lang w:val="pt-PT"/>
              </w:rPr>
              <w:t xml:space="preserve"> (protocolos e relatórios)</w:t>
            </w:r>
            <w:r>
              <w:rPr>
                <w:rFonts w:ascii="Calibri" w:hAnsi="Calibri" w:eastAsia="Calibri" w:cs="Calibri"/>
                <w:sz w:val="18"/>
                <w:szCs w:val="18"/>
              </w:rPr>
              <w:t xml:space="preserve">; </w:t>
            </w:r>
            <w:r>
              <w:rPr>
                <w:rFonts w:ascii="Calibri" w:hAnsi="Calibri" w:eastAsia="Calibri" w:cs="Calibri"/>
                <w:b/>
                <w:bCs/>
                <w:sz w:val="18"/>
                <w:szCs w:val="18"/>
              </w:rPr>
              <w:t xml:space="preserve">Responsável 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pela a</w:t>
            </w:r>
            <w:r>
              <w:rPr>
                <w:rFonts w:ascii="Calibri" w:hAnsi="Calibri" w:cs="Calibri"/>
                <w:sz w:val="18"/>
                <w:szCs w:val="18"/>
              </w:rPr>
              <w:t>valiação das previsões de precipitação;</w:t>
            </w:r>
            <w:r>
              <w:rPr>
                <w:rFonts w:ascii="Calibri" w:hAnsi="Calibri" w:eastAsia="Calibri" w:cs="Calibri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/>
                <w:sz w:val="18"/>
                <w:szCs w:val="18"/>
              </w:rPr>
              <w:t>a</w:t>
            </w:r>
            <w:r>
              <w:rPr>
                <w:rFonts w:ascii="Calibri" w:hAnsi="Calibri" w:eastAsia="Calibri" w:cs="Calibri"/>
                <w:sz w:val="18"/>
                <w:szCs w:val="18"/>
              </w:rPr>
              <w:t xml:space="preserve">valiação da ingestão de dados observacionais do sistema de Assimilação de Dados nas previsões numéricas; </w:t>
            </w:r>
            <w:r>
              <w:rPr>
                <w:rFonts w:ascii="Calibri" w:hAnsi="Calibri" w:eastAsia="Calibri" w:cs="Calibri"/>
                <w:sz w:val="18"/>
                <w:szCs w:val="18"/>
                <w:lang w:eastAsia="zh-CN"/>
              </w:rPr>
              <w:t>análise de resultados da avaliação de modelos</w:t>
            </w:r>
            <w:r>
              <w:rPr>
                <w:rFonts w:hint="default" w:ascii="Calibri" w:hAnsi="Calibri" w:eastAsia="Calibri" w:cs="Calibri"/>
                <w:sz w:val="18"/>
                <w:szCs w:val="18"/>
                <w:lang w:val="pt-PT" w:eastAsia="zh-CN"/>
              </w:rPr>
              <w:t xml:space="preserve">; </w:t>
            </w:r>
            <w:r>
              <w:rPr>
                <w:rFonts w:hint="default" w:cs="Calibri"/>
                <w:sz w:val="18"/>
                <w:szCs w:val="18"/>
                <w:highlight w:val="yellow"/>
                <w:lang w:val="pt-PT" w:eastAsia="zh-CN"/>
              </w:rPr>
              <w:t>apoio no desenvolvimento de métricas, dados e ferramentas de avaliação da componente de superfície do Sistema Terrestre</w:t>
            </w:r>
            <w:r>
              <w:rPr>
                <w:sz w:val="18"/>
                <w:szCs w:val="18"/>
                <w:lang w:eastAsia="zh-CN"/>
              </w:rPr>
              <w:t>.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</w:trPr>
        <w:tc>
          <w:tcPr>
            <w:tcW w:w="1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rPr>
                <w:rFonts w:ascii="Calibri" w:hAnsi="Calibri" w:cs="Calibri"/>
                <w:sz w:val="18"/>
                <w:szCs w:val="18"/>
                <w:lang w:val="pt-BR"/>
              </w:rPr>
            </w:pPr>
            <w:r>
              <w:rPr>
                <w:rFonts w:ascii="Calibri" w:hAnsi="Calibri" w:cs="Calibri"/>
                <w:sz w:val="18"/>
                <w:szCs w:val="18"/>
                <w:lang w:val="pt-BR"/>
              </w:rPr>
              <w:t>Luiz Fernando De Mattos</w:t>
            </w:r>
          </w:p>
        </w:tc>
        <w:tc>
          <w:tcPr>
            <w:tcW w:w="14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rPr>
                <w:rFonts w:ascii="Calibri" w:hAnsi="Calibri" w:cs="Calibri"/>
                <w:sz w:val="18"/>
                <w:szCs w:val="18"/>
                <w:lang w:val="pt-BR"/>
              </w:rPr>
            </w:pPr>
            <w:r>
              <w:rPr>
                <w:rFonts w:ascii="Calibri" w:hAnsi="Calibri" w:cs="Calibri"/>
                <w:sz w:val="18"/>
                <w:szCs w:val="18"/>
                <w:lang w:val="pt-BR"/>
              </w:rPr>
              <w:t>DIMNT</w:t>
            </w:r>
          </w:p>
        </w:tc>
        <w:tc>
          <w:tcPr>
            <w:tcW w:w="1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Calibri" w:hAnsi="Calibri" w:cs="Calibri"/>
                <w:sz w:val="18"/>
                <w:szCs w:val="18"/>
                <w:lang w:val="pt-BR"/>
              </w:rPr>
            </w:pPr>
            <w:r>
              <w:rPr>
                <w:rFonts w:ascii="Calibri" w:hAnsi="Calibri" w:eastAsia="Calibri" w:cs="Calibri"/>
                <w:b/>
                <w:bCs/>
                <w:sz w:val="18"/>
                <w:szCs w:val="18"/>
                <w:lang w:eastAsia="zh-CN"/>
              </w:rPr>
              <w:t xml:space="preserve">Responsável </w:t>
            </w:r>
            <w:r>
              <w:rPr>
                <w:rFonts w:ascii="Calibri" w:hAnsi="Calibri" w:eastAsia="Calibri" w:cs="Calibri"/>
                <w:sz w:val="18"/>
                <w:szCs w:val="18"/>
                <w:lang w:eastAsia="zh-CN"/>
              </w:rPr>
              <w:t>pela avaliação de eventos extremos; p</w:t>
            </w:r>
            <w:r>
              <w:rPr>
                <w:rFonts w:ascii="Calibri" w:hAnsi="Calibri" w:cs="Calibri"/>
                <w:sz w:val="18"/>
                <w:szCs w:val="18"/>
              </w:rPr>
              <w:t>esquisa e desenvolvimento em metodologias e dados não convencionais para avaliação de modelos; uso de Inteligência artificial para avaliação e pós-processamento de modelos</w:t>
            </w:r>
            <w:r>
              <w:rPr>
                <w:rFonts w:hint="default" w:ascii="Calibri" w:hAnsi="Calibri" w:cs="Calibri"/>
                <w:sz w:val="18"/>
                <w:szCs w:val="18"/>
                <w:lang w:val="pt-PT"/>
              </w:rPr>
              <w:t xml:space="preserve">, </w:t>
            </w:r>
            <w:r>
              <w:rPr>
                <w:rFonts w:ascii="Calibri" w:hAnsi="Calibri" w:eastAsia="Calibri" w:cs="Calibri"/>
                <w:sz w:val="18"/>
                <w:szCs w:val="18"/>
                <w:lang w:eastAsia="zh-CN"/>
              </w:rPr>
              <w:t>análise de resultados da avaliação de modelos</w:t>
            </w:r>
            <w:r>
              <w:rPr>
                <w:rFonts w:hint="default" w:ascii="Calibri" w:hAnsi="Calibri" w:eastAsia="Calibri" w:cs="Calibri"/>
                <w:sz w:val="18"/>
                <w:szCs w:val="18"/>
                <w:lang w:val="pt-PT" w:eastAsia="zh-CN"/>
              </w:rPr>
              <w:t xml:space="preserve">; </w:t>
            </w:r>
            <w:r>
              <w:rPr>
                <w:rFonts w:hint="default" w:cs="Calibri"/>
                <w:sz w:val="18"/>
                <w:szCs w:val="18"/>
                <w:lang w:val="pt-PT" w:eastAsia="zh-CN"/>
              </w:rPr>
              <w:t xml:space="preserve">apoio na </w:t>
            </w:r>
            <w:r>
              <w:rPr>
                <w:rFonts w:hint="default" w:ascii="Calibri" w:hAnsi="Calibri" w:eastAsia="Calibri" w:cs="Calibri"/>
                <w:sz w:val="18"/>
                <w:szCs w:val="18"/>
                <w:lang w:val="pt-PT" w:eastAsia="zh-CN"/>
              </w:rPr>
              <w:t>elaboração de protocolos</w:t>
            </w:r>
            <w:r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rPr>
                <w:rFonts w:ascii="Calibri" w:hAnsi="Calibri" w:cs="Calibri"/>
                <w:sz w:val="18"/>
                <w:szCs w:val="18"/>
                <w:lang w:val="pt-BR"/>
              </w:rPr>
            </w:pPr>
            <w:r>
              <w:rPr>
                <w:rFonts w:ascii="Calibri" w:hAnsi="Calibri" w:cs="Calibri"/>
                <w:sz w:val="18"/>
                <w:szCs w:val="18"/>
                <w:lang w:val="pt-BR"/>
              </w:rPr>
              <w:t>Fabio C C S Borges</w:t>
            </w:r>
          </w:p>
        </w:tc>
        <w:tc>
          <w:tcPr>
            <w:tcW w:w="14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rPr>
                <w:rFonts w:ascii="Calibri" w:hAnsi="Calibri" w:cs="Calibri"/>
                <w:sz w:val="18"/>
                <w:szCs w:val="18"/>
                <w:lang w:val="pt-BR"/>
              </w:rPr>
            </w:pPr>
            <w:r>
              <w:rPr>
                <w:rFonts w:ascii="Calibri" w:hAnsi="Calibri" w:cs="Calibri"/>
                <w:sz w:val="18"/>
                <w:szCs w:val="18"/>
                <w:lang w:val="pt-BR"/>
              </w:rPr>
              <w:t>DIMNT</w:t>
            </w:r>
          </w:p>
        </w:tc>
        <w:tc>
          <w:tcPr>
            <w:tcW w:w="1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Calibri" w:hAnsi="Calibri" w:cs="Calibri"/>
                <w:sz w:val="18"/>
                <w:szCs w:val="18"/>
                <w:lang w:val="pt-BR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Responsável </w:t>
            </w:r>
            <w:r>
              <w:rPr>
                <w:rFonts w:ascii="Calibri" w:hAnsi="Calibri" w:cs="Calibri"/>
                <w:sz w:val="18"/>
                <w:szCs w:val="18"/>
              </w:rPr>
              <w:t>pela pesquisa e desenvolvimento de metodologias e dados não convencionais para avaliação de modelos; uso de Inteligência artificial para avaliação e pós-processamento de modelos</w:t>
            </w:r>
            <w:r>
              <w:rPr>
                <w:rFonts w:hint="default" w:cs="Calibri"/>
                <w:sz w:val="18"/>
                <w:szCs w:val="18"/>
                <w:lang w:val="pt-PT"/>
              </w:rPr>
              <w:t xml:space="preserve">; </w:t>
            </w:r>
            <w:r>
              <w:rPr>
                <w:rFonts w:hint="default" w:cs="Calibri"/>
                <w:sz w:val="18"/>
                <w:szCs w:val="18"/>
                <w:lang w:val="pt-PT" w:eastAsia="zh-CN"/>
              </w:rPr>
              <w:t xml:space="preserve">apoio na </w:t>
            </w:r>
            <w:r>
              <w:rPr>
                <w:rFonts w:hint="default" w:ascii="Calibri" w:hAnsi="Calibri" w:eastAsia="Calibri" w:cs="Calibri"/>
                <w:sz w:val="18"/>
                <w:szCs w:val="18"/>
                <w:lang w:val="pt-PT" w:eastAsia="zh-CN"/>
              </w:rPr>
              <w:t>elaboração de protocolos</w:t>
            </w:r>
            <w:r>
              <w:rPr>
                <w:rFonts w:hint="default" w:cs="Calibri"/>
                <w:sz w:val="18"/>
                <w:szCs w:val="18"/>
                <w:lang w:val="pt-PT" w:eastAsia="zh-CN"/>
              </w:rPr>
              <w:t>.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1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rPr>
                <w:rFonts w:ascii="Calibri" w:hAnsi="Calibri" w:cs="Calibri"/>
                <w:sz w:val="18"/>
                <w:szCs w:val="18"/>
                <w:lang w:val="pt-BR"/>
              </w:rPr>
            </w:pPr>
            <w:r>
              <w:rPr>
                <w:rFonts w:ascii="Calibri" w:hAnsi="Calibri" w:cs="Calibri"/>
                <w:sz w:val="18"/>
                <w:szCs w:val="18"/>
                <w:lang w:val="pt-BR"/>
              </w:rPr>
              <w:t>Clovis Angeli Sansigolo</w:t>
            </w:r>
          </w:p>
        </w:tc>
        <w:tc>
          <w:tcPr>
            <w:tcW w:w="14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rPr>
                <w:rFonts w:ascii="Calibri" w:hAnsi="Calibri" w:cs="Calibri"/>
                <w:sz w:val="18"/>
                <w:szCs w:val="18"/>
                <w:lang w:val="pt-BR"/>
              </w:rPr>
            </w:pPr>
            <w:r>
              <w:rPr>
                <w:rFonts w:ascii="Calibri" w:hAnsi="Calibri" w:cs="Calibri"/>
                <w:sz w:val="18"/>
                <w:szCs w:val="18"/>
                <w:lang w:val="pt-BR"/>
              </w:rPr>
              <w:t>DIMNT</w:t>
            </w:r>
          </w:p>
        </w:tc>
        <w:tc>
          <w:tcPr>
            <w:tcW w:w="1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Contribuição no desenvolvimento e </w:t>
            </w:r>
            <w:r>
              <w:rPr>
                <w:rFonts w:ascii="Calibri" w:hAnsi="Calibri" w:eastAsia="Calibri" w:cs="Calibri"/>
                <w:sz w:val="18"/>
                <w:szCs w:val="18"/>
              </w:rPr>
              <w:t xml:space="preserve">gerenciamento da documentação; </w:t>
            </w:r>
            <w:r>
              <w:rPr>
                <w:rFonts w:ascii="Calibri" w:hAnsi="Calibri" w:eastAsia="Calibri" w:cs="Calibri"/>
                <w:b/>
                <w:bCs/>
                <w:sz w:val="18"/>
                <w:szCs w:val="18"/>
              </w:rPr>
              <w:t xml:space="preserve">Responsável 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pela a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valiação das previsões de variáveis meteorológicas contínuas; </w:t>
            </w:r>
            <w:r>
              <w:rPr>
                <w:rFonts w:ascii="Calibri" w:hAnsi="Calibri" w:eastAsia="Calibri" w:cs="Calibri"/>
                <w:sz w:val="18"/>
                <w:szCs w:val="18"/>
                <w:lang w:eastAsia="zh-CN"/>
              </w:rPr>
              <w:t>análise de resultados da avaliação de modelos</w:t>
            </w:r>
            <w:r>
              <w:rPr>
                <w:rFonts w:hint="default" w:ascii="Calibri" w:hAnsi="Calibri" w:eastAsia="Calibri" w:cs="Calibri"/>
                <w:sz w:val="18"/>
                <w:szCs w:val="18"/>
                <w:lang w:val="pt-PT" w:eastAsia="zh-CN"/>
              </w:rPr>
              <w:t xml:space="preserve">; </w:t>
            </w:r>
            <w:r>
              <w:rPr>
                <w:rFonts w:hint="default" w:cs="Calibri"/>
                <w:sz w:val="18"/>
                <w:szCs w:val="18"/>
                <w:lang w:val="pt-PT" w:eastAsia="zh-CN"/>
              </w:rPr>
              <w:t xml:space="preserve">apoio na </w:t>
            </w:r>
            <w:r>
              <w:rPr>
                <w:rFonts w:hint="default" w:ascii="Calibri" w:hAnsi="Calibri" w:eastAsia="Calibri" w:cs="Calibri"/>
                <w:sz w:val="18"/>
                <w:szCs w:val="18"/>
                <w:lang w:val="pt-PT" w:eastAsia="zh-CN"/>
              </w:rPr>
              <w:t>elaboração de protocolos</w:t>
            </w:r>
            <w:r>
              <w:rPr>
                <w:rFonts w:ascii="Calibri" w:hAnsi="Calibri" w:eastAsia="Calibri" w:cs="Calibri"/>
                <w:sz w:val="18"/>
                <w:szCs w:val="18"/>
                <w:lang w:eastAsia="zh-CN"/>
              </w:rPr>
              <w:t>.</w:t>
            </w:r>
          </w:p>
        </w:tc>
      </w:tr>
    </w:tbl>
    <w:p>
      <w:pPr>
        <w:pStyle w:val="17"/>
        <w:widowControl w:val="0"/>
        <w:tabs>
          <w:tab w:val="left" w:pos="820"/>
        </w:tabs>
        <w:suppressAutoHyphens w:val="0"/>
        <w:spacing w:before="122"/>
        <w:ind w:left="2" w:hanging="2"/>
        <w:rPr>
          <w:rFonts w:ascii="Tahoma" w:hAnsi="Tahoma" w:eastAsia="Tahoma" w:cs="Tahoma"/>
          <w:sz w:val="22"/>
          <w:szCs w:val="22"/>
          <w:lang w:val="pt-BR"/>
        </w:rPr>
      </w:pPr>
    </w:p>
    <w:tbl>
      <w:tblPr>
        <w:tblStyle w:val="9"/>
        <w:tblW w:w="8625" w:type="dxa"/>
        <w:tblInd w:w="122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DD4E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7"/>
        <w:gridCol w:w="1463"/>
        <w:gridCol w:w="1471"/>
        <w:gridCol w:w="4054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62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jc w:val="center"/>
              <w:rPr>
                <w:lang w:val="pt-BR"/>
              </w:rPr>
            </w:pPr>
            <w:r>
              <w:rPr>
                <w:rFonts w:ascii="Times New Roman" w:hAnsi="Times New Roman"/>
                <w:b/>
                <w:bCs/>
                <w:lang w:val="pt-BR"/>
              </w:rPr>
              <w:t>Membros Transversais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DD4E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jc w:val="center"/>
              <w:rPr>
                <w:lang w:val="pt-BR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pt-BR"/>
              </w:rPr>
              <w:t>Servidor</w:t>
            </w:r>
          </w:p>
        </w:tc>
        <w:tc>
          <w:tcPr>
            <w:tcW w:w="14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jc w:val="center"/>
              <w:rPr>
                <w:lang w:val="pt-BR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pt-BR"/>
              </w:rPr>
              <w:t>Divisão</w:t>
            </w:r>
          </w:p>
          <w:p>
            <w:pPr>
              <w:pStyle w:val="18"/>
              <w:jc w:val="center"/>
              <w:rPr>
                <w:lang w:val="pt-BR"/>
              </w:rPr>
            </w:pPr>
          </w:p>
        </w:tc>
        <w:tc>
          <w:tcPr>
            <w:tcW w:w="1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jc w:val="center"/>
              <w:rPr>
                <w:lang w:val="pt-BR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pt-BR"/>
              </w:rPr>
              <w:t>Área de Atuação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jc w:val="center"/>
              <w:rPr>
                <w:lang w:val="pt-BR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pt-BR"/>
              </w:rPr>
              <w:t>Descrição da atividade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DD4E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1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rPr>
                <w:rFonts w:ascii="Calibri" w:hAnsi="Calibri" w:cs="Calibri"/>
                <w:sz w:val="18"/>
                <w:szCs w:val="18"/>
                <w:lang w:val="pt-BR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Carlos Bastarz</w:t>
            </w:r>
          </w:p>
        </w:tc>
        <w:tc>
          <w:tcPr>
            <w:tcW w:w="14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rPr>
                <w:rFonts w:ascii="Calibri" w:hAnsi="Calibri" w:cs="Calibri"/>
                <w:sz w:val="18"/>
                <w:szCs w:val="18"/>
                <w:lang w:val="pt-BR"/>
              </w:rPr>
            </w:pPr>
            <w:r>
              <w:rPr>
                <w:rFonts w:ascii="Calibri" w:hAnsi="Calibri" w:cs="Calibri"/>
                <w:sz w:val="18"/>
                <w:szCs w:val="18"/>
                <w:lang w:val="pt-BR"/>
              </w:rPr>
              <w:t>DIMNT</w:t>
            </w:r>
          </w:p>
        </w:tc>
        <w:tc>
          <w:tcPr>
            <w:tcW w:w="1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  <w:lang w:val="pt-BR"/>
              </w:rPr>
              <w:t>BAM-Ensemble</w:t>
            </w:r>
            <w:r>
              <w:rPr>
                <w:rFonts w:ascii="Calibri" w:hAnsi="Calibri" w:cs="Calibri"/>
                <w:sz w:val="18"/>
                <w:szCs w:val="18"/>
              </w:rPr>
              <w:t>/Assimilação de dados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jc w:val="both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pt-BR"/>
              </w:rPr>
              <w:t xml:space="preserve">Responsável </w:t>
            </w:r>
            <w:r>
              <w:rPr>
                <w:rFonts w:ascii="Calibri" w:hAnsi="Calibri" w:cs="Calibri"/>
                <w:sz w:val="18"/>
                <w:szCs w:val="18"/>
                <w:lang w:val="pt-BR"/>
              </w:rPr>
              <w:t>pela versão operacional</w:t>
            </w:r>
            <w:r>
              <w:rPr>
                <w:rFonts w:ascii="Calibri" w:hAnsi="Calibri" w:cs="Calibri"/>
                <w:sz w:val="18"/>
                <w:szCs w:val="18"/>
              </w:rPr>
              <w:t>; apoio no aprimoramento e gerenciamento da suíte de avaliação SCA</w:t>
            </w:r>
            <w:r>
              <w:rPr>
                <w:rFonts w:ascii="Calibri" w:hAnsi="Calibri" w:cs="Calibri"/>
                <w:color w:val="auto"/>
                <w:sz w:val="18"/>
                <w:szCs w:val="18"/>
                <w:u w:val="none" w:color="auto"/>
              </w:rPr>
              <w:t>NT</w:t>
            </w:r>
            <w:r>
              <w:rPr>
                <w:rFonts w:ascii="Calibri" w:hAnsi="Calibri" w:cs="Calibri"/>
                <w:sz w:val="18"/>
                <w:szCs w:val="18"/>
              </w:rPr>
              <w:t>EC; apoio na a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valiação da ingestão de dados observacionais do sistema de Assimilação de Dados nas previsões numéricas; apoio na avaliação de previsões probabilísticas.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1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rPr>
                <w:rFonts w:ascii="Calibri" w:hAnsi="Calibri" w:cs="Calibri"/>
                <w:sz w:val="18"/>
                <w:szCs w:val="18"/>
                <w:lang w:val="pt-BR"/>
              </w:rPr>
            </w:pPr>
            <w:r>
              <w:rPr>
                <w:rFonts w:ascii="Calibri" w:hAnsi="Calibri" w:cs="Calibri"/>
                <w:sz w:val="18"/>
                <w:szCs w:val="18"/>
                <w:lang w:val="pt-BR"/>
              </w:rPr>
              <w:t>Diogo Arsego</w:t>
            </w:r>
          </w:p>
        </w:tc>
        <w:tc>
          <w:tcPr>
            <w:tcW w:w="14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rPr>
                <w:rFonts w:ascii="Calibri" w:hAnsi="Calibri" w:cs="Calibri"/>
                <w:sz w:val="18"/>
                <w:szCs w:val="18"/>
                <w:lang w:val="pt-BR"/>
              </w:rPr>
            </w:pPr>
            <w:r>
              <w:rPr>
                <w:rFonts w:ascii="Calibri" w:hAnsi="Calibri" w:cs="Calibri"/>
                <w:sz w:val="18"/>
                <w:szCs w:val="18"/>
                <w:lang w:val="pt-BR"/>
              </w:rPr>
              <w:t>DIPTC</w:t>
            </w:r>
          </w:p>
        </w:tc>
        <w:tc>
          <w:tcPr>
            <w:tcW w:w="1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jc w:val="both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Avaliação das previsões de variáveis meteorológicas contínuas;</w:t>
            </w:r>
            <w:r>
              <w:rPr>
                <w:rFonts w:ascii="Calibri" w:hAnsi="Calibri" w:eastAsia="Calibri" w:cs="Calibri"/>
                <w:sz w:val="18"/>
                <w:szCs w:val="18"/>
              </w:rPr>
              <w:t xml:space="preserve"> </w:t>
            </w:r>
            <w:r>
              <w:rPr>
                <w:rFonts w:ascii="Calibri" w:hAnsi="Calibri" w:eastAsia="Calibri" w:cs="Calibri"/>
                <w:b/>
                <w:bCs/>
                <w:sz w:val="18"/>
                <w:szCs w:val="18"/>
              </w:rPr>
              <w:t xml:space="preserve">Responsável </w:t>
            </w:r>
            <w:r>
              <w:rPr>
                <w:rFonts w:ascii="Calibri" w:hAnsi="Calibri" w:eastAsia="Calibri" w:cs="Calibri"/>
                <w:sz w:val="18"/>
                <w:szCs w:val="18"/>
              </w:rPr>
              <w:t xml:space="preserve">pela </w:t>
            </w:r>
            <w:r>
              <w:rPr>
                <w:rFonts w:ascii="Calibri" w:hAnsi="Calibri" w:cs="Calibri"/>
                <w:sz w:val="18"/>
                <w:szCs w:val="18"/>
              </w:rPr>
              <w:t>a</w:t>
            </w:r>
            <w:r>
              <w:rPr>
                <w:rFonts w:ascii="Calibri" w:hAnsi="Calibri" w:eastAsia="Calibri" w:cs="Calibri"/>
                <w:sz w:val="18"/>
                <w:szCs w:val="18"/>
              </w:rPr>
              <w:t xml:space="preserve">valiação da ingestão de dados observacionais do sistema de Assimilação de Dados nas previsões numéricas; </w:t>
            </w:r>
            <w:r>
              <w:rPr>
                <w:rFonts w:ascii="Calibri" w:hAnsi="Calibri" w:eastAsia="Calibri" w:cs="Calibri"/>
                <w:sz w:val="18"/>
                <w:szCs w:val="18"/>
                <w:lang w:eastAsia="zh-CN"/>
              </w:rPr>
              <w:t>análise de resultados da avaliação de modelos.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 w:hRule="atLeast"/>
        </w:trPr>
        <w:tc>
          <w:tcPr>
            <w:tcW w:w="1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rPr>
                <w:rFonts w:ascii="Calibri" w:hAnsi="Calibri" w:cs="Calibri"/>
                <w:sz w:val="18"/>
                <w:szCs w:val="18"/>
                <w:lang w:val="pt-BR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João Gerd Zell de Mattos</w:t>
            </w:r>
          </w:p>
        </w:tc>
        <w:tc>
          <w:tcPr>
            <w:tcW w:w="14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rPr>
                <w:rFonts w:ascii="Calibri" w:hAnsi="Calibri" w:cs="Calibri"/>
                <w:sz w:val="18"/>
                <w:szCs w:val="18"/>
                <w:lang w:val="pt-BR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DIMNT</w:t>
            </w:r>
          </w:p>
        </w:tc>
        <w:tc>
          <w:tcPr>
            <w:tcW w:w="1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rPr>
                <w:rFonts w:ascii="Calibri" w:hAnsi="Calibri" w:cs="Calibri"/>
                <w:sz w:val="18"/>
                <w:szCs w:val="18"/>
                <w:lang w:val="pt-BR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Assimilação de Dados e avaliação de modelos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jc w:val="both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Apoio no aprimoramento e gerenciamento da suíte de avaliação SCAMTEC; apoio na a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valiação da ingestão de dados observacionais do sistema de Assimilação de Dados nas previsões numéricas.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  <w:lang w:val="pt-BR"/>
              </w:rPr>
              <w:t>José Roberto Rozante</w:t>
            </w:r>
          </w:p>
        </w:tc>
        <w:tc>
          <w:tcPr>
            <w:tcW w:w="14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  <w:lang w:val="pt-BR"/>
              </w:rPr>
              <w:t>DIPTC</w:t>
            </w:r>
          </w:p>
        </w:tc>
        <w:tc>
          <w:tcPr>
            <w:tcW w:w="1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jc w:val="both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sz w:val="18"/>
                <w:szCs w:val="18"/>
              </w:rPr>
              <w:t>A</w:t>
            </w:r>
            <w:r>
              <w:rPr>
                <w:rFonts w:ascii="Calibri" w:hAnsi="Calibri" w:cs="Calibri"/>
                <w:sz w:val="18"/>
                <w:szCs w:val="18"/>
              </w:rPr>
              <w:t>valiação das previsões de precipitação; apoio na implementação do fluxo de trabalho da DIPTC, relativo aos modelos numéricos, no ambiente da DIMNT; apoio na avaliação das previsões da composição da atmosfera.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rPr>
                <w:rFonts w:ascii="Calibri" w:hAnsi="Calibri" w:cs="Calibri"/>
                <w:sz w:val="18"/>
                <w:szCs w:val="18"/>
                <w:lang w:val="pt-BR"/>
              </w:rPr>
            </w:pPr>
            <w:r>
              <w:rPr>
                <w:rFonts w:ascii="Calibri" w:hAnsi="Calibri" w:cs="Calibri"/>
                <w:sz w:val="18"/>
                <w:szCs w:val="18"/>
                <w:lang w:val="pt-BR"/>
              </w:rPr>
              <w:t>Luiz F. Rodrigues</w:t>
            </w:r>
          </w:p>
        </w:tc>
        <w:tc>
          <w:tcPr>
            <w:tcW w:w="14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rPr>
                <w:rFonts w:ascii="Calibri" w:hAnsi="Calibri" w:cs="Calibri"/>
                <w:sz w:val="18"/>
                <w:szCs w:val="18"/>
                <w:lang w:val="pt-BR"/>
              </w:rPr>
            </w:pPr>
            <w:r>
              <w:rPr>
                <w:rFonts w:ascii="Calibri" w:hAnsi="Calibri" w:cs="Calibri"/>
                <w:sz w:val="18"/>
                <w:szCs w:val="18"/>
                <w:lang w:val="pt-BR"/>
              </w:rPr>
              <w:t>DIMNT</w:t>
            </w:r>
          </w:p>
        </w:tc>
        <w:tc>
          <w:tcPr>
            <w:tcW w:w="1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rPr>
                <w:rFonts w:ascii="Calibri" w:hAnsi="Calibri" w:cs="Calibri"/>
                <w:sz w:val="18"/>
                <w:szCs w:val="18"/>
                <w:lang w:val="pt-BR"/>
              </w:rPr>
            </w:pPr>
            <w:r>
              <w:rPr>
                <w:rFonts w:ascii="Calibri" w:hAnsi="Calibri" w:cs="Calibri"/>
                <w:sz w:val="18"/>
                <w:szCs w:val="18"/>
                <w:lang w:val="pt-BR"/>
              </w:rPr>
              <w:t>BRAMS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jc w:val="both"/>
              <w:rPr>
                <w:rFonts w:hint="default" w:ascii="Calibri" w:hAnsi="Calibri" w:cs="Calibri"/>
                <w:sz w:val="18"/>
                <w:szCs w:val="18"/>
                <w:lang w:val="pt-PT"/>
              </w:rPr>
            </w:pPr>
            <w:r>
              <w:rPr>
                <w:rFonts w:ascii="Calibri" w:hAnsi="Calibri" w:cs="Calibri"/>
                <w:sz w:val="18"/>
                <w:szCs w:val="18"/>
                <w:highlight w:val="yellow"/>
                <w:lang w:val="pt-BR"/>
              </w:rPr>
              <w:t>Responsável pela versão operacional</w:t>
            </w:r>
            <w:r>
              <w:rPr>
                <w:rFonts w:hint="default" w:ascii="Calibri" w:hAnsi="Calibri" w:cs="Calibri"/>
                <w:sz w:val="18"/>
                <w:szCs w:val="18"/>
                <w:highlight w:val="yellow"/>
                <w:lang w:val="pt-PT"/>
              </w:rPr>
              <w:t>. Ponto focal para trocas de informações com o grupo GCC.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rPr>
                <w:rFonts w:ascii="Calibri" w:hAnsi="Calibri" w:cs="Calibri"/>
                <w:sz w:val="18"/>
                <w:szCs w:val="18"/>
                <w:lang w:val="pt-BR"/>
              </w:rPr>
            </w:pPr>
            <w:r>
              <w:rPr>
                <w:rFonts w:ascii="Calibri" w:hAnsi="Calibri" w:cs="Calibri"/>
                <w:sz w:val="18"/>
                <w:szCs w:val="18"/>
                <w:lang w:val="pt-BR"/>
              </w:rPr>
              <w:t>Chou Sin Chan</w:t>
            </w:r>
          </w:p>
        </w:tc>
        <w:tc>
          <w:tcPr>
            <w:tcW w:w="14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rPr>
                <w:rFonts w:ascii="Calibri" w:hAnsi="Calibri" w:cs="Calibri"/>
                <w:sz w:val="18"/>
                <w:szCs w:val="18"/>
                <w:lang w:val="pt-BR"/>
              </w:rPr>
            </w:pPr>
            <w:r>
              <w:rPr>
                <w:rFonts w:ascii="Calibri" w:hAnsi="Calibri" w:cs="Calibri"/>
                <w:sz w:val="18"/>
                <w:szCs w:val="18"/>
                <w:lang w:val="pt-BR"/>
              </w:rPr>
              <w:t>DIMNT</w:t>
            </w:r>
          </w:p>
        </w:tc>
        <w:tc>
          <w:tcPr>
            <w:tcW w:w="1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rPr>
                <w:rFonts w:ascii="Calibri" w:hAnsi="Calibri" w:cs="Calibri"/>
                <w:sz w:val="18"/>
                <w:szCs w:val="18"/>
                <w:lang w:val="pt-BR"/>
              </w:rPr>
            </w:pPr>
            <w:r>
              <w:rPr>
                <w:rFonts w:ascii="Calibri" w:hAnsi="Calibri" w:cs="Calibri"/>
                <w:sz w:val="18"/>
                <w:szCs w:val="18"/>
                <w:lang w:val="pt-BR"/>
              </w:rPr>
              <w:t>Eta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jc w:val="both"/>
              <w:rPr>
                <w:rFonts w:ascii="Calibri" w:hAnsi="Calibri" w:cs="Calibri"/>
                <w:sz w:val="18"/>
                <w:szCs w:val="18"/>
                <w:lang w:val="pt-BR"/>
              </w:rPr>
            </w:pPr>
            <w:r>
              <w:rPr>
                <w:rFonts w:ascii="Calibri" w:hAnsi="Calibri" w:cs="Calibri"/>
                <w:sz w:val="18"/>
                <w:szCs w:val="18"/>
                <w:lang w:val="pt-BR"/>
              </w:rPr>
              <w:t>Responsável pela versão operacional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rPr>
                <w:rFonts w:ascii="Calibri" w:hAnsi="Calibri" w:cs="Calibri"/>
                <w:sz w:val="18"/>
                <w:szCs w:val="18"/>
                <w:lang w:val="pt-BR"/>
              </w:rPr>
            </w:pPr>
            <w:r>
              <w:rPr>
                <w:rFonts w:ascii="Calibri" w:hAnsi="Calibri" w:cs="Calibri"/>
                <w:sz w:val="18"/>
                <w:szCs w:val="18"/>
                <w:lang w:val="pt-BR"/>
              </w:rPr>
              <w:t>Paulo Kubota</w:t>
            </w:r>
          </w:p>
        </w:tc>
        <w:tc>
          <w:tcPr>
            <w:tcW w:w="14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rPr>
                <w:rFonts w:ascii="Calibri" w:hAnsi="Calibri" w:cs="Calibri"/>
                <w:sz w:val="18"/>
                <w:szCs w:val="18"/>
                <w:lang w:val="pt-BR"/>
              </w:rPr>
            </w:pPr>
            <w:r>
              <w:rPr>
                <w:rFonts w:ascii="Calibri" w:hAnsi="Calibri" w:cs="Calibri"/>
                <w:sz w:val="18"/>
                <w:szCs w:val="18"/>
                <w:lang w:val="pt-BR"/>
              </w:rPr>
              <w:t>DIMNT</w:t>
            </w:r>
          </w:p>
        </w:tc>
        <w:tc>
          <w:tcPr>
            <w:tcW w:w="1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rPr>
                <w:rFonts w:ascii="Calibri" w:hAnsi="Calibri" w:cs="Calibri"/>
                <w:sz w:val="18"/>
                <w:szCs w:val="18"/>
                <w:lang w:val="pt-BR"/>
              </w:rPr>
            </w:pPr>
            <w:r>
              <w:rPr>
                <w:rFonts w:ascii="Calibri" w:hAnsi="Calibri" w:cs="Calibri"/>
                <w:sz w:val="18"/>
                <w:szCs w:val="18"/>
                <w:lang w:val="pt-BR"/>
              </w:rPr>
              <w:t>BAM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jc w:val="both"/>
              <w:rPr>
                <w:rFonts w:hint="default" w:ascii="Calibri" w:hAnsi="Calibri" w:cs="Calibri"/>
                <w:sz w:val="18"/>
                <w:szCs w:val="18"/>
                <w:lang w:val="pt-PT"/>
              </w:rPr>
            </w:pPr>
            <w:r>
              <w:rPr>
                <w:rFonts w:ascii="Calibri" w:hAnsi="Calibri" w:cs="Calibri"/>
                <w:sz w:val="18"/>
                <w:szCs w:val="18"/>
                <w:highlight w:val="yellow"/>
                <w:lang w:val="pt-BR"/>
              </w:rPr>
              <w:t>Responsável pela versão operacional</w:t>
            </w:r>
            <w:r>
              <w:rPr>
                <w:rFonts w:hint="default" w:ascii="Calibri" w:hAnsi="Calibri" w:cs="Calibri"/>
                <w:sz w:val="18"/>
                <w:szCs w:val="18"/>
                <w:highlight w:val="yellow"/>
                <w:lang w:val="pt-PT"/>
              </w:rPr>
              <w:t>. Ponto focal para trocas de informações com o grupo ATM.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rPr>
                <w:rFonts w:ascii="Calibri" w:hAnsi="Calibri" w:cs="Calibri"/>
                <w:sz w:val="18"/>
                <w:szCs w:val="18"/>
                <w:lang w:val="pt-BR"/>
              </w:rPr>
            </w:pPr>
            <w:r>
              <w:rPr>
                <w:rFonts w:ascii="Calibri" w:hAnsi="Calibri" w:cs="Calibri"/>
                <w:sz w:val="18"/>
                <w:szCs w:val="18"/>
                <w:lang w:val="pt-BR"/>
              </w:rPr>
              <w:t>Paulo Nobre</w:t>
            </w:r>
          </w:p>
        </w:tc>
        <w:tc>
          <w:tcPr>
            <w:tcW w:w="14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rPr>
                <w:rFonts w:ascii="Calibri" w:hAnsi="Calibri" w:cs="Calibri"/>
                <w:sz w:val="18"/>
                <w:szCs w:val="18"/>
                <w:lang w:val="pt-BR"/>
              </w:rPr>
            </w:pPr>
            <w:r>
              <w:rPr>
                <w:rFonts w:ascii="Calibri" w:hAnsi="Calibri" w:cs="Calibri"/>
                <w:sz w:val="18"/>
                <w:szCs w:val="18"/>
                <w:lang w:val="pt-BR"/>
              </w:rPr>
              <w:t>DIMNT</w:t>
            </w:r>
          </w:p>
        </w:tc>
        <w:tc>
          <w:tcPr>
            <w:tcW w:w="1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rPr>
                <w:rFonts w:ascii="Calibri" w:hAnsi="Calibri" w:cs="Calibri"/>
                <w:sz w:val="18"/>
                <w:szCs w:val="18"/>
                <w:lang w:val="pt-BR"/>
              </w:rPr>
            </w:pPr>
            <w:r>
              <w:rPr>
                <w:rFonts w:ascii="Calibri" w:hAnsi="Calibri" w:cs="Calibri"/>
                <w:sz w:val="18"/>
                <w:szCs w:val="18"/>
                <w:lang w:val="pt-BR"/>
              </w:rPr>
              <w:t>Modelo Acoplado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jc w:val="both"/>
              <w:rPr>
                <w:rFonts w:ascii="Calibri" w:hAnsi="Calibri" w:cs="Calibri"/>
                <w:sz w:val="18"/>
                <w:szCs w:val="18"/>
                <w:lang w:val="pt-BR"/>
              </w:rPr>
            </w:pPr>
            <w:r>
              <w:rPr>
                <w:rFonts w:ascii="Calibri" w:hAnsi="Calibri" w:cs="Calibri"/>
                <w:sz w:val="18"/>
                <w:szCs w:val="18"/>
                <w:lang w:val="pt-BR"/>
              </w:rPr>
              <w:t>Responsável pela versão operacional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rPr>
                <w:rFonts w:ascii="Calibri" w:hAnsi="Calibri" w:cs="Calibri"/>
                <w:sz w:val="18"/>
                <w:szCs w:val="18"/>
                <w:lang w:val="pt-BR"/>
              </w:rPr>
            </w:pPr>
            <w:r>
              <w:rPr>
                <w:rFonts w:ascii="Calibri" w:hAnsi="Calibri" w:cs="Calibri"/>
                <w:sz w:val="18"/>
                <w:szCs w:val="18"/>
                <w:lang w:val="pt-BR"/>
              </w:rPr>
              <w:t xml:space="preserve">Rosio Camayo </w:t>
            </w:r>
          </w:p>
        </w:tc>
        <w:tc>
          <w:tcPr>
            <w:tcW w:w="14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rPr>
                <w:rFonts w:ascii="Calibri" w:hAnsi="Calibri" w:cs="Calibri"/>
                <w:sz w:val="18"/>
                <w:szCs w:val="18"/>
                <w:lang w:val="pt-BR"/>
              </w:rPr>
            </w:pPr>
            <w:r>
              <w:rPr>
                <w:rFonts w:ascii="Calibri" w:hAnsi="Calibri" w:cs="Calibri"/>
                <w:sz w:val="18"/>
                <w:szCs w:val="18"/>
                <w:lang w:val="pt-BR"/>
              </w:rPr>
              <w:t>DIMNT</w:t>
            </w:r>
          </w:p>
        </w:tc>
        <w:tc>
          <w:tcPr>
            <w:tcW w:w="1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rPr>
                <w:rFonts w:ascii="Calibri" w:hAnsi="Calibri" w:cs="Calibri"/>
                <w:sz w:val="18"/>
                <w:szCs w:val="18"/>
                <w:lang w:val="pt-BR"/>
              </w:rPr>
            </w:pPr>
            <w:r>
              <w:rPr>
                <w:rFonts w:ascii="Calibri" w:hAnsi="Calibri" w:cs="Calibri"/>
                <w:sz w:val="18"/>
                <w:szCs w:val="18"/>
                <w:lang w:val="pt-BR"/>
              </w:rPr>
              <w:t>Modelo de ondas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jc w:val="both"/>
              <w:rPr>
                <w:rFonts w:hint="default" w:ascii="Calibri" w:hAnsi="Calibri" w:cs="Calibri"/>
                <w:b w:val="0"/>
                <w:bCs w:val="0"/>
                <w:sz w:val="18"/>
                <w:szCs w:val="18"/>
                <w:highlight w:val="yellow"/>
                <w:lang w:val="pt-PT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highlight w:val="yellow"/>
                <w:lang w:val="pt-BR"/>
              </w:rPr>
              <w:t xml:space="preserve">Responsável </w:t>
            </w:r>
            <w:r>
              <w:rPr>
                <w:rFonts w:ascii="Calibri" w:hAnsi="Calibri" w:cs="Calibri"/>
                <w:sz w:val="18"/>
                <w:szCs w:val="18"/>
                <w:highlight w:val="yellow"/>
                <w:lang w:val="pt-BR"/>
              </w:rPr>
              <w:t>pela versão operacional</w:t>
            </w:r>
            <w:r>
              <w:rPr>
                <w:rFonts w:hint="default" w:ascii="Calibri" w:hAnsi="Calibri" w:cs="Calibri"/>
                <w:sz w:val="18"/>
                <w:szCs w:val="18"/>
                <w:highlight w:val="yellow"/>
                <w:lang w:val="pt-PT"/>
              </w:rPr>
              <w:t xml:space="preserve">. </w:t>
            </w:r>
            <w:r>
              <w:rPr>
                <w:rFonts w:hint="default" w:ascii="Calibri" w:hAnsi="Calibri" w:cs="Calibri"/>
                <w:b/>
                <w:bCs/>
                <w:sz w:val="18"/>
                <w:szCs w:val="18"/>
                <w:highlight w:val="yellow"/>
                <w:lang w:val="pt-PT"/>
              </w:rPr>
              <w:t xml:space="preserve">Responsável </w:t>
            </w:r>
            <w:r>
              <w:rPr>
                <w:rFonts w:hint="default" w:ascii="Calibri" w:hAnsi="Calibri" w:cs="Calibri"/>
                <w:sz w:val="18"/>
                <w:szCs w:val="18"/>
                <w:highlight w:val="yellow"/>
                <w:lang w:val="pt-PT"/>
              </w:rPr>
              <w:t xml:space="preserve">pela definição </w:t>
            </w:r>
            <w:r>
              <w:rPr>
                <w:rFonts w:hint="default" w:ascii="Calibri" w:hAnsi="Calibri" w:cs="Calibri"/>
                <w:sz w:val="18"/>
                <w:szCs w:val="18"/>
                <w:highlight w:val="yellow"/>
                <w:lang w:val="pt-PT" w:eastAsia="zh-CN"/>
              </w:rPr>
              <w:t>de métricas, dados e ferramentas de avaliação da componente oceânica do Sistema Terrestre.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rPr>
                <w:rFonts w:hint="default" w:ascii="Calibri" w:hAnsi="Calibri" w:cs="Calibri"/>
                <w:sz w:val="18"/>
                <w:szCs w:val="18"/>
                <w:lang w:val="pt-PT"/>
              </w:rPr>
            </w:pPr>
            <w:r>
              <w:rPr>
                <w:rFonts w:hint="default" w:ascii="Calibri" w:hAnsi="Calibri" w:cs="Calibri"/>
                <w:sz w:val="18"/>
                <w:szCs w:val="18"/>
                <w:lang w:val="pt-PT"/>
              </w:rPr>
              <w:t>Ronald B. Souza</w:t>
            </w:r>
          </w:p>
        </w:tc>
        <w:tc>
          <w:tcPr>
            <w:tcW w:w="14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rPr>
                <w:rFonts w:hint="default" w:ascii="Calibri" w:hAnsi="Calibri" w:cs="Calibri"/>
                <w:sz w:val="18"/>
                <w:szCs w:val="18"/>
                <w:lang w:val="pt-PT"/>
              </w:rPr>
            </w:pPr>
            <w:r>
              <w:rPr>
                <w:rFonts w:hint="default" w:ascii="Calibri" w:hAnsi="Calibri" w:cs="Calibri"/>
                <w:sz w:val="18"/>
                <w:szCs w:val="18"/>
                <w:lang w:val="pt-PT"/>
              </w:rPr>
              <w:t>DIMNT</w:t>
            </w:r>
          </w:p>
        </w:tc>
        <w:tc>
          <w:tcPr>
            <w:tcW w:w="1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rPr>
                <w:rFonts w:hint="default" w:ascii="Calibri" w:hAnsi="Calibri" w:cs="Calibri"/>
                <w:sz w:val="18"/>
                <w:szCs w:val="18"/>
                <w:lang w:val="pt-PT"/>
              </w:rPr>
            </w:pPr>
            <w:r>
              <w:rPr>
                <w:rFonts w:hint="default" w:ascii="Calibri" w:hAnsi="Calibri" w:cs="Calibri"/>
                <w:sz w:val="18"/>
                <w:szCs w:val="18"/>
                <w:lang w:val="pt-PT"/>
              </w:rPr>
              <w:t>Criosfera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jc w:val="both"/>
              <w:rPr>
                <w:rFonts w:ascii="Calibri" w:hAnsi="Calibri" w:cs="Calibri"/>
                <w:b/>
                <w:bCs/>
                <w:sz w:val="18"/>
                <w:szCs w:val="18"/>
                <w:highlight w:val="yellow"/>
                <w:lang w:val="pt-BR"/>
              </w:rPr>
            </w:pPr>
            <w:r>
              <w:rPr>
                <w:rFonts w:hint="default" w:ascii="Calibri" w:hAnsi="Calibri" w:cs="Calibri"/>
                <w:b/>
                <w:bCs/>
                <w:sz w:val="18"/>
                <w:szCs w:val="18"/>
                <w:highlight w:val="yellow"/>
                <w:lang w:val="pt-PT"/>
              </w:rPr>
              <w:t xml:space="preserve">Responsável </w:t>
            </w:r>
            <w:r>
              <w:rPr>
                <w:rFonts w:hint="default" w:ascii="Calibri" w:hAnsi="Calibri" w:cs="Calibri"/>
                <w:sz w:val="18"/>
                <w:szCs w:val="18"/>
                <w:highlight w:val="yellow"/>
                <w:lang w:val="pt-PT"/>
              </w:rPr>
              <w:t xml:space="preserve">pela definição </w:t>
            </w:r>
            <w:r>
              <w:rPr>
                <w:rFonts w:hint="default" w:ascii="Calibri" w:hAnsi="Calibri" w:cs="Calibri"/>
                <w:sz w:val="18"/>
                <w:szCs w:val="18"/>
                <w:highlight w:val="yellow"/>
                <w:lang w:val="pt-PT" w:eastAsia="zh-CN"/>
              </w:rPr>
              <w:t>de métricas, dados e ferramentas de avaliação da componente criosfera do Sistema Terrestre.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Simone Sievert</w:t>
            </w:r>
          </w:p>
        </w:tc>
        <w:tc>
          <w:tcPr>
            <w:tcW w:w="14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  <w:tc>
          <w:tcPr>
            <w:tcW w:w="1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Sensoriamento Remoto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jc w:val="both"/>
              <w:rPr>
                <w:rFonts w:hint="default" w:ascii="Calibri" w:hAnsi="Calibri" w:cs="Calibri"/>
                <w:sz w:val="18"/>
                <w:szCs w:val="18"/>
                <w:lang w:val="pt-PT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Responsável </w:t>
            </w:r>
            <w:r>
              <w:rPr>
                <w:rFonts w:ascii="Calibri" w:hAnsi="Calibri" w:cs="Calibri"/>
                <w:sz w:val="18"/>
                <w:szCs w:val="18"/>
              </w:rPr>
              <w:t>pelos produtos de sensoriamento</w:t>
            </w:r>
            <w:r>
              <w:rPr>
                <w:rFonts w:hint="default" w:ascii="Calibri" w:hAnsi="Calibri" w:cs="Calibri"/>
                <w:sz w:val="18"/>
                <w:szCs w:val="18"/>
                <w:lang w:val="pt-PT"/>
              </w:rPr>
              <w:t xml:space="preserve"> remoto.</w:t>
            </w:r>
          </w:p>
        </w:tc>
      </w:tr>
    </w:tbl>
    <w:p>
      <w:pPr>
        <w:pStyle w:val="17"/>
        <w:widowControl w:val="0"/>
        <w:tabs>
          <w:tab w:val="left" w:pos="820"/>
        </w:tabs>
        <w:suppressAutoHyphens w:val="0"/>
        <w:spacing w:before="122"/>
        <w:ind w:left="2" w:hanging="2"/>
        <w:rPr>
          <w:rFonts w:ascii="Tahoma" w:hAnsi="Tahoma" w:eastAsia="Tahoma" w:cs="Tahoma"/>
          <w:sz w:val="22"/>
          <w:szCs w:val="22"/>
          <w:lang w:val="pt-BR"/>
        </w:rPr>
      </w:pPr>
    </w:p>
    <w:p>
      <w:pPr>
        <w:spacing w:line="360" w:lineRule="auto"/>
        <w:jc w:val="both"/>
        <w:rPr>
          <w:rFonts w:ascii="Liberation Serif" w:hAnsi="Liberation Serif" w:eastAsia="Liberation Serif" w:cs="Liberation Serif"/>
          <w:sz w:val="22"/>
          <w:szCs w:val="22"/>
        </w:rPr>
      </w:pPr>
    </w:p>
    <w:sectPr>
      <w:pgSz w:w="12240" w:h="15840"/>
      <w:pgMar w:top="1440" w:right="1440" w:bottom="1440" w:left="1440" w:header="708" w:footer="708" w:gutter="0"/>
      <w:pgNumType w:start="1"/>
      <w:cols w:space="720" w:num="1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riane Frassoni dos Santos" w:date="2022-03-25T14:13:00Z" w:initials="">
    <w:p w14:paraId="6F5720BA">
      <w:pPr>
        <w:widowControl w:val="0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</w:rPr>
        <w:t>Sugestão da Bárbara: Reorganização das atividades das divisões DIMNT, DIPTC e DISSM da CGCT</w:t>
      </w:r>
    </w:p>
  </w:comment>
  <w:comment w:id="1" w:author="ariane" w:date="2022-03-29T11:24:58Z" w:initials="a">
    <w:p w14:paraId="F7F3E281">
      <w:pPr>
        <w:pStyle w:val="12"/>
        <w:rPr>
          <w:rFonts w:hint="default"/>
          <w:lang w:val="pt-PT"/>
        </w:rPr>
      </w:pPr>
      <w:r>
        <w:rPr>
          <w:rFonts w:hint="default"/>
          <w:lang w:val="pt-PT"/>
        </w:rPr>
        <w:t>Era atribuiçao da Mary</w:t>
      </w:r>
    </w:p>
    <w:p w14:paraId="79A79342">
      <w:pPr>
        <w:pStyle w:val="12"/>
        <w:rPr>
          <w:rFonts w:hint="default"/>
          <w:lang w:val="pt-PT"/>
        </w:rPr>
      </w:pPr>
      <w:r>
        <w:rPr>
          <w:rFonts w:hint="default"/>
          <w:lang w:val="pt-PT"/>
        </w:rPr>
        <w:t>Convidei o Caio para atuar nesta área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6F5720BA" w15:done="0"/>
  <w15:commentEx w15:paraId="79A7934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08" w:usb3="00000000" w:csb0="00000057" w:csb1="00000000"/>
  </w:font>
  <w:font w:name="Georgia">
    <w:altName w:val="Gubbi"/>
    <w:panose1 w:val="02040502050405020303"/>
    <w:charset w:val="00"/>
    <w:family w:val="roman"/>
    <w:pitch w:val="default"/>
    <w:sig w:usb0="00000000" w:usb1="00000000" w:usb2="00000000" w:usb3="00000000" w:csb0="0000009F" w:csb1="00000000"/>
  </w:font>
  <w:font w:name="ヒラギノ明朝 ProN W3">
    <w:altName w:val="Gubb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 Unicode MS">
    <w:altName w:val="Nimbus Roman No9 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Liberation Serif">
    <w:panose1 w:val="02020603050405020304"/>
    <w:charset w:val="00"/>
    <w:family w:val="roman"/>
    <w:pitch w:val="default"/>
    <w:sig w:usb0="A00002AF" w:usb1="500078FB" w:usb2="00000000" w:usb3="00000000" w:csb0="6000009F" w:csb1="DFD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FE2A06"/>
    <w:multiLevelType w:val="multilevel"/>
    <w:tmpl w:val="BDFE2A06"/>
    <w:lvl w:ilvl="0" w:tentative="0">
      <w:start w:val="1"/>
      <w:numFmt w:val="lowerLetter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EF7650C0"/>
    <w:multiLevelType w:val="multilevel"/>
    <w:tmpl w:val="EF7650C0"/>
    <w:lvl w:ilvl="0" w:tentative="0">
      <w:start w:val="1"/>
      <w:numFmt w:val="decimal"/>
      <w:lvlText w:val="%1."/>
      <w:lvlJc w:val="left"/>
      <w:pPr>
        <w:ind w:left="845" w:hanging="425"/>
      </w:p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F6ED5A6B"/>
    <w:multiLevelType w:val="multilevel"/>
    <w:tmpl w:val="F6ED5A6B"/>
    <w:lvl w:ilvl="0" w:tentative="0">
      <w:start w:val="1"/>
      <w:numFmt w:val="upperRoman"/>
      <w:lvlText w:val="%1."/>
      <w:lvlJc w:val="left"/>
      <w:pPr>
        <w:ind w:left="845" w:hanging="425"/>
      </w:p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abstractNum w:abstractNumId="3">
    <w:nsid w:val="FF4886EC"/>
    <w:multiLevelType w:val="multilevel"/>
    <w:tmpl w:val="FF4886EC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FFBFD2D4"/>
    <w:multiLevelType w:val="multilevel"/>
    <w:tmpl w:val="FFBFD2D4"/>
    <w:lvl w:ilvl="0" w:tentative="0">
      <w:start w:val="1"/>
      <w:numFmt w:val="upperRoman"/>
      <w:lvlText w:val="%1."/>
      <w:lvlJc w:val="left"/>
      <w:pPr>
        <w:ind w:left="1145" w:hanging="425"/>
      </w:pPr>
    </w:lvl>
    <w:lvl w:ilvl="1" w:tentative="0">
      <w:start w:val="1"/>
      <w:numFmt w:val="bullet"/>
      <w:lvlText w:val=""/>
      <w:lvlJc w:val="left"/>
      <w:pPr>
        <w:ind w:left="720" w:firstLine="0"/>
      </w:pPr>
    </w:lvl>
    <w:lvl w:ilvl="2" w:tentative="0">
      <w:start w:val="1"/>
      <w:numFmt w:val="bullet"/>
      <w:lvlText w:val=""/>
      <w:lvlJc w:val="left"/>
      <w:pPr>
        <w:ind w:left="720" w:firstLine="0"/>
      </w:pPr>
    </w:lvl>
    <w:lvl w:ilvl="3" w:tentative="0">
      <w:start w:val="1"/>
      <w:numFmt w:val="bullet"/>
      <w:lvlText w:val=""/>
      <w:lvlJc w:val="left"/>
      <w:pPr>
        <w:ind w:left="720" w:firstLine="0"/>
      </w:pPr>
    </w:lvl>
    <w:lvl w:ilvl="4" w:tentative="0">
      <w:start w:val="1"/>
      <w:numFmt w:val="bullet"/>
      <w:lvlText w:val=""/>
      <w:lvlJc w:val="left"/>
      <w:pPr>
        <w:ind w:left="720" w:firstLine="0"/>
      </w:pPr>
    </w:lvl>
    <w:lvl w:ilvl="5" w:tentative="0">
      <w:start w:val="1"/>
      <w:numFmt w:val="bullet"/>
      <w:lvlText w:val=""/>
      <w:lvlJc w:val="left"/>
      <w:pPr>
        <w:ind w:left="720" w:firstLine="0"/>
      </w:pPr>
    </w:lvl>
    <w:lvl w:ilvl="6" w:tentative="0">
      <w:start w:val="1"/>
      <w:numFmt w:val="bullet"/>
      <w:lvlText w:val=""/>
      <w:lvlJc w:val="left"/>
      <w:pPr>
        <w:ind w:left="720" w:firstLine="0"/>
      </w:pPr>
    </w:lvl>
    <w:lvl w:ilvl="7" w:tentative="0">
      <w:start w:val="1"/>
      <w:numFmt w:val="bullet"/>
      <w:lvlText w:val=""/>
      <w:lvlJc w:val="left"/>
      <w:pPr>
        <w:ind w:left="720" w:firstLine="0"/>
      </w:pPr>
    </w:lvl>
    <w:lvl w:ilvl="8" w:tentative="0">
      <w:start w:val="1"/>
      <w:numFmt w:val="bullet"/>
      <w:lvlText w:val=""/>
      <w:lvlJc w:val="left"/>
      <w:pPr>
        <w:ind w:left="720" w:firstLine="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Ariane Frassoni dos Santos">
    <w15:presenceInfo w15:providerId="None" w15:userId="Ariane Frassoni dos Santos"/>
  </w15:person>
  <w15:person w15:author="ariane">
    <w15:presenceInfo w15:providerId="None" w15:userId="ariane"/>
  </w15:person>
  <w15:person w15:author="Carlos Frederico Bastarz">
    <w15:presenceInfo w15:providerId="None" w15:userId="Carlos Frederico Bastar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doNotDisplayPageBoundaries w:val="1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DFE"/>
    <w:rsid w:val="004463B0"/>
    <w:rsid w:val="00680CB2"/>
    <w:rsid w:val="006A5C57"/>
    <w:rsid w:val="006C2902"/>
    <w:rsid w:val="00752EE1"/>
    <w:rsid w:val="00A35687"/>
    <w:rsid w:val="00B321C0"/>
    <w:rsid w:val="00B820CC"/>
    <w:rsid w:val="00CA5604"/>
    <w:rsid w:val="00CF39CE"/>
    <w:rsid w:val="00E92812"/>
    <w:rsid w:val="00F85DFE"/>
    <w:rsid w:val="00FB0294"/>
    <w:rsid w:val="37EB0168"/>
    <w:rsid w:val="4A8B7BF5"/>
    <w:rsid w:val="563FBD6B"/>
    <w:rsid w:val="57FE2D27"/>
    <w:rsid w:val="5F5FE3DE"/>
    <w:rsid w:val="5FAD2207"/>
    <w:rsid w:val="5FEF3052"/>
    <w:rsid w:val="6B7E2929"/>
    <w:rsid w:val="6FA78F0B"/>
    <w:rsid w:val="73FFB80E"/>
    <w:rsid w:val="7779C989"/>
    <w:rsid w:val="7ADC1D8C"/>
    <w:rsid w:val="7B2B8323"/>
    <w:rsid w:val="7CCCE23A"/>
    <w:rsid w:val="7DCEAACD"/>
    <w:rsid w:val="7ED69198"/>
    <w:rsid w:val="7F37A020"/>
    <w:rsid w:val="7FA7F33C"/>
    <w:rsid w:val="7FAF6011"/>
    <w:rsid w:val="7FBBAA45"/>
    <w:rsid w:val="7FBF8787"/>
    <w:rsid w:val="7FEC864A"/>
    <w:rsid w:val="7FF53BCF"/>
    <w:rsid w:val="7FF6DF1C"/>
    <w:rsid w:val="8FFF4E72"/>
    <w:rsid w:val="BB8B0B5C"/>
    <w:rsid w:val="BEDD7147"/>
    <w:rsid w:val="CE7BD1E4"/>
    <w:rsid w:val="DBBB5A44"/>
    <w:rsid w:val="DEABB139"/>
    <w:rsid w:val="E06A043E"/>
    <w:rsid w:val="EA5BB871"/>
    <w:rsid w:val="EFD7AC79"/>
    <w:rsid w:val="EFDE632A"/>
    <w:rsid w:val="F7DF3F96"/>
    <w:rsid w:val="F7EC4013"/>
    <w:rsid w:val="F7FF91AD"/>
    <w:rsid w:val="FA4F6757"/>
    <w:rsid w:val="FB3F7E6B"/>
    <w:rsid w:val="FC7FF5ED"/>
    <w:rsid w:val="FD375619"/>
    <w:rsid w:val="FEF652B9"/>
    <w:rsid w:val="FEFC9C83"/>
    <w:rsid w:val="FFBF1B07"/>
    <w:rsid w:val="FFEE2CED"/>
    <w:rsid w:val="FFFEAC6B"/>
    <w:rsid w:val="FFFF7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Calibri" w:cs="Calibri"/>
      <w:sz w:val="24"/>
      <w:szCs w:val="24"/>
      <w:lang w:val="pt-PT" w:eastAsia="pt-BR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9"/>
    <w:qFormat/>
    <w:uiPriority w:val="0"/>
    <w:rPr>
      <w:rFonts w:ascii="Tahoma" w:hAnsi="Tahoma" w:cs="Tahoma"/>
      <w:sz w:val="16"/>
      <w:szCs w:val="16"/>
    </w:rPr>
  </w:style>
  <w:style w:type="character" w:styleId="11">
    <w:name w:val="annotation reference"/>
    <w:basedOn w:val="8"/>
    <w:qFormat/>
    <w:uiPriority w:val="0"/>
    <w:rPr>
      <w:sz w:val="16"/>
      <w:szCs w:val="16"/>
    </w:rPr>
  </w:style>
  <w:style w:type="paragraph" w:styleId="12">
    <w:name w:val="annotation text"/>
    <w:basedOn w:val="1"/>
    <w:link w:val="20"/>
    <w:qFormat/>
    <w:uiPriority w:val="0"/>
  </w:style>
  <w:style w:type="paragraph" w:styleId="13">
    <w:name w:val="annotation subject"/>
    <w:basedOn w:val="12"/>
    <w:next w:val="12"/>
    <w:link w:val="21"/>
    <w:qFormat/>
    <w:uiPriority w:val="0"/>
    <w:rPr>
      <w:b/>
      <w:bCs/>
      <w:sz w:val="20"/>
      <w:szCs w:val="20"/>
    </w:rPr>
  </w:style>
  <w:style w:type="paragraph" w:styleId="14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5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6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7">
    <w:name w:val="List Paragraph"/>
    <w:qFormat/>
    <w:uiPriority w:val="34"/>
    <w:pPr>
      <w:suppressAutoHyphens/>
      <w:ind w:left="720"/>
    </w:pPr>
    <w:rPr>
      <w:rFonts w:ascii="ヒラギノ明朝 ProN W3" w:hAnsi="ヒラギノ明朝 ProN W3" w:eastAsia="Arial Unicode MS" w:cs="Arial Unicode MS"/>
      <w:color w:val="000000"/>
      <w:kern w:val="2"/>
      <w:sz w:val="24"/>
      <w:szCs w:val="24"/>
      <w:u w:color="000000"/>
      <w:lang w:val="pt-PT" w:eastAsia="en-US" w:bidi="ar-SA"/>
    </w:rPr>
  </w:style>
  <w:style w:type="paragraph" w:customStyle="1" w:styleId="18">
    <w:name w:val="Body"/>
    <w:qFormat/>
    <w:uiPriority w:val="0"/>
    <w:pPr>
      <w:suppressAutoHyphens/>
    </w:pPr>
    <w:rPr>
      <w:rFonts w:ascii="ヒラギノ明朝 ProN W3" w:hAnsi="ヒラギノ明朝 ProN W3" w:eastAsia="Arial Unicode MS" w:cs="Arial Unicode MS"/>
      <w:color w:val="000000"/>
      <w:kern w:val="2"/>
      <w:sz w:val="24"/>
      <w:szCs w:val="24"/>
      <w:u w:color="000000"/>
      <w:lang w:val="pt-PT" w:eastAsia="en-US" w:bidi="ar-SA"/>
    </w:rPr>
  </w:style>
  <w:style w:type="character" w:customStyle="1" w:styleId="19">
    <w:name w:val="Texto de balão Char"/>
    <w:basedOn w:val="8"/>
    <w:link w:val="10"/>
    <w:qFormat/>
    <w:uiPriority w:val="0"/>
    <w:rPr>
      <w:rFonts w:ascii="Tahoma" w:hAnsi="Tahoma" w:eastAsia="Calibri" w:cs="Tahoma"/>
      <w:sz w:val="16"/>
      <w:szCs w:val="16"/>
      <w:lang w:val="pt-PT"/>
    </w:rPr>
  </w:style>
  <w:style w:type="character" w:customStyle="1" w:styleId="20">
    <w:name w:val="Texto de comentário Char"/>
    <w:basedOn w:val="8"/>
    <w:link w:val="12"/>
    <w:qFormat/>
    <w:uiPriority w:val="0"/>
    <w:rPr>
      <w:rFonts w:ascii="Calibri" w:hAnsi="Calibri" w:eastAsia="Calibri" w:cs="Calibri"/>
      <w:sz w:val="24"/>
      <w:szCs w:val="24"/>
      <w:lang w:val="pt-PT"/>
    </w:rPr>
  </w:style>
  <w:style w:type="character" w:customStyle="1" w:styleId="21">
    <w:name w:val="Assunto do comentário Char"/>
    <w:basedOn w:val="20"/>
    <w:link w:val="1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1662</Words>
  <Characters>8981</Characters>
  <Lines>74</Lines>
  <Paragraphs>21</Paragraphs>
  <TotalTime>10</TotalTime>
  <ScaleCrop>false</ScaleCrop>
  <LinksUpToDate>false</LinksUpToDate>
  <CharactersWithSpaces>10622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2022-03-25T08:13:00Z</dcterms:created>
  <dc:creator>ariane</dc:creator>
  <cp:lastModifiedBy>ariane</cp:lastModifiedBy>
  <cp:lastPrinted>2022-03-25T02:11:00Z</cp:lastPrinted>
  <dcterms:modified xsi:type="dcterms:W3CDTF">2022-03-29T18:06:12Z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